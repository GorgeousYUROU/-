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5EA" w:rsidRPr="00492545" w:rsidRDefault="008D25EA" w:rsidP="008D25EA">
      <w:pPr>
        <w:pStyle w:val="af4"/>
        <w:spacing w:before="1540" w:after="240"/>
        <w:jc w:val="center"/>
        <w:rPr>
          <w:color w:val="4472C4"/>
        </w:rPr>
      </w:pPr>
      <w:r w:rsidRPr="00492545">
        <w:rPr>
          <w:noProof/>
          <w:color w:val="4472C4"/>
        </w:rPr>
        <w:drawing>
          <wp:inline distT="0" distB="0" distL="0" distR="0">
            <wp:extent cx="1419225" cy="752475"/>
            <wp:effectExtent l="0" t="0" r="9525" b="9525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43"/>
                    <pic:cNvPicPr/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5EA" w:rsidRPr="00492545" w:rsidRDefault="008D25EA" w:rsidP="008D25EA">
      <w:pPr>
        <w:pStyle w:val="af4"/>
        <w:pBdr>
          <w:top w:val="single" w:sz="6" w:space="6" w:color="4472C4"/>
          <w:bottom w:val="single" w:sz="6" w:space="6" w:color="4472C4"/>
        </w:pBdr>
        <w:spacing w:after="240"/>
        <w:jc w:val="center"/>
        <w:rPr>
          <w:rFonts w:ascii="等线 Light" w:eastAsia="等线 Light" w:hAnsi="等线 Light"/>
          <w:caps/>
          <w:color w:val="4472C4"/>
          <w:sz w:val="80"/>
          <w:szCs w:val="80"/>
        </w:rPr>
      </w:pPr>
      <w:r>
        <w:rPr>
          <w:rFonts w:ascii="等线 Light" w:eastAsia="等线 Light" w:hAnsi="等线 Light" w:hint="eastAsia"/>
          <w:caps/>
          <w:color w:val="4472C4"/>
          <w:sz w:val="80"/>
          <w:szCs w:val="80"/>
        </w:rPr>
        <w:t>项目开发计划书</w:t>
      </w:r>
    </w:p>
    <w:p w:rsidR="008D25EA" w:rsidRPr="00492545" w:rsidRDefault="008D25EA" w:rsidP="008D25EA">
      <w:pPr>
        <w:pStyle w:val="af4"/>
        <w:jc w:val="center"/>
        <w:rPr>
          <w:color w:val="4472C4"/>
          <w:sz w:val="36"/>
          <w:szCs w:val="36"/>
        </w:rPr>
      </w:pPr>
      <w:bookmarkStart w:id="0" w:name="_Hlk491264285"/>
      <w:r w:rsidRPr="00492545">
        <w:rPr>
          <w:rFonts w:hint="eastAsia"/>
          <w:color w:val="4472C4"/>
          <w:sz w:val="36"/>
          <w:szCs w:val="36"/>
        </w:rPr>
        <w:t>大学生</w:t>
      </w:r>
      <w:r w:rsidRPr="00492545">
        <w:rPr>
          <w:rFonts w:hint="eastAsia"/>
          <w:sz w:val="36"/>
          <w:szCs w:val="36"/>
        </w:rPr>
        <w:t>在线考试系统</w:t>
      </w:r>
      <w:bookmarkEnd w:id="0"/>
    </w:p>
    <w:p w:rsidR="008D25EA" w:rsidRPr="00492545" w:rsidRDefault="008D25EA" w:rsidP="008D25EA">
      <w:pPr>
        <w:pStyle w:val="af4"/>
        <w:spacing w:before="480"/>
        <w:jc w:val="center"/>
        <w:rPr>
          <w:color w:val="4472C4"/>
        </w:rPr>
      </w:pPr>
      <w:r w:rsidRPr="00492545">
        <w:rPr>
          <w:noProof/>
          <w:color w:val="4472C4"/>
        </w:rPr>
        <w:drawing>
          <wp:inline distT="0" distB="0" distL="0" distR="0">
            <wp:extent cx="762000" cy="482955"/>
            <wp:effectExtent l="0" t="0" r="0" b="0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44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5EA" w:rsidRPr="00492545" w:rsidRDefault="008D25EA" w:rsidP="008D25EA">
      <w:pPr>
        <w:widowControl/>
        <w:spacing w:line="720" w:lineRule="auto"/>
        <w:ind w:leftChars="1200" w:left="2520"/>
        <w:jc w:val="left"/>
        <w:rPr>
          <w:caps/>
          <w:color w:val="4472C4"/>
          <w:kern w:val="0"/>
          <w:sz w:val="28"/>
          <w:szCs w:val="28"/>
        </w:rPr>
      </w:pPr>
    </w:p>
    <w:p w:rsidR="008D25EA" w:rsidRPr="00492545" w:rsidRDefault="008D25EA" w:rsidP="008D25EA">
      <w:pPr>
        <w:pStyle w:val="af6"/>
        <w:widowControl/>
        <w:numPr>
          <w:ilvl w:val="0"/>
          <w:numId w:val="26"/>
        </w:numPr>
        <w:spacing w:line="720" w:lineRule="auto"/>
        <w:ind w:leftChars="1200" w:left="2940" w:firstLineChars="0"/>
        <w:rPr>
          <w:caps/>
          <w:color w:val="4472C4"/>
          <w:kern w:val="0"/>
          <w:sz w:val="36"/>
          <w:szCs w:val="28"/>
        </w:rPr>
      </w:pPr>
      <w:bookmarkStart w:id="1" w:name="_Hlk491266139"/>
      <w:r w:rsidRPr="00492545">
        <w:rPr>
          <w:rFonts w:hint="eastAsia"/>
          <w:caps/>
          <w:color w:val="4472C4"/>
          <w:kern w:val="0"/>
          <w:sz w:val="36"/>
          <w:szCs w:val="28"/>
        </w:rPr>
        <w:t>团队名称</w:t>
      </w:r>
      <w:r w:rsidRPr="00492545">
        <w:rPr>
          <w:caps/>
          <w:color w:val="4472C4"/>
          <w:kern w:val="0"/>
          <w:sz w:val="36"/>
          <w:szCs w:val="28"/>
        </w:rPr>
        <w:t>：</w:t>
      </w:r>
      <w:r w:rsidR="006359EA">
        <w:rPr>
          <w:rFonts w:hint="eastAsia"/>
          <w:caps/>
          <w:color w:val="4472C4" w:themeColor="accent1"/>
          <w:kern w:val="0"/>
          <w:sz w:val="36"/>
          <w:szCs w:val="28"/>
        </w:rPr>
        <w:t>quadruplet</w:t>
      </w:r>
      <w:bookmarkStart w:id="2" w:name="_GoBack"/>
      <w:bookmarkEnd w:id="2"/>
    </w:p>
    <w:p w:rsidR="008D25EA" w:rsidRPr="00492545" w:rsidRDefault="008D25EA" w:rsidP="008D25EA">
      <w:pPr>
        <w:pStyle w:val="af6"/>
        <w:widowControl/>
        <w:numPr>
          <w:ilvl w:val="0"/>
          <w:numId w:val="26"/>
        </w:numPr>
        <w:spacing w:line="720" w:lineRule="auto"/>
        <w:ind w:leftChars="1200" w:left="2940" w:firstLineChars="0"/>
        <w:rPr>
          <w:caps/>
          <w:color w:val="4472C4"/>
          <w:kern w:val="0"/>
          <w:sz w:val="36"/>
          <w:szCs w:val="28"/>
        </w:rPr>
      </w:pPr>
      <w:r w:rsidRPr="00492545">
        <w:rPr>
          <w:rFonts w:hint="eastAsia"/>
          <w:caps/>
          <w:color w:val="4472C4"/>
          <w:kern w:val="0"/>
          <w:sz w:val="36"/>
          <w:szCs w:val="28"/>
        </w:rPr>
        <w:t>队长</w:t>
      </w:r>
      <w:r w:rsidRPr="00492545">
        <w:rPr>
          <w:caps/>
          <w:color w:val="4472C4"/>
          <w:kern w:val="0"/>
          <w:sz w:val="36"/>
          <w:szCs w:val="28"/>
        </w:rPr>
        <w:t>：</w:t>
      </w:r>
      <w:r w:rsidRPr="00492545">
        <w:rPr>
          <w:rFonts w:hint="eastAsia"/>
          <w:caps/>
          <w:color w:val="4472C4"/>
          <w:kern w:val="0"/>
          <w:sz w:val="36"/>
          <w:szCs w:val="28"/>
        </w:rPr>
        <w:t>夏雨</w:t>
      </w:r>
      <w:proofErr w:type="gramStart"/>
      <w:r w:rsidRPr="00492545">
        <w:rPr>
          <w:rFonts w:hint="eastAsia"/>
          <w:caps/>
          <w:color w:val="4472C4"/>
          <w:kern w:val="0"/>
          <w:sz w:val="36"/>
          <w:szCs w:val="28"/>
        </w:rPr>
        <w:t>柔</w:t>
      </w:r>
      <w:proofErr w:type="gramEnd"/>
    </w:p>
    <w:p w:rsidR="008D25EA" w:rsidRPr="00492545" w:rsidRDefault="008D25EA" w:rsidP="008D25EA">
      <w:pPr>
        <w:pStyle w:val="af6"/>
        <w:widowControl/>
        <w:numPr>
          <w:ilvl w:val="0"/>
          <w:numId w:val="26"/>
        </w:numPr>
        <w:spacing w:line="720" w:lineRule="auto"/>
        <w:ind w:leftChars="1200" w:left="2940" w:firstLineChars="0"/>
        <w:rPr>
          <w:caps/>
          <w:color w:val="4472C4"/>
          <w:kern w:val="0"/>
          <w:sz w:val="36"/>
          <w:szCs w:val="28"/>
        </w:rPr>
      </w:pPr>
      <w:r w:rsidRPr="00492545">
        <w:rPr>
          <w:rFonts w:hint="eastAsia"/>
          <w:caps/>
          <w:color w:val="4472C4"/>
          <w:kern w:val="0"/>
          <w:sz w:val="36"/>
          <w:szCs w:val="28"/>
        </w:rPr>
        <w:t>队员</w:t>
      </w:r>
      <w:r w:rsidRPr="00492545">
        <w:rPr>
          <w:caps/>
          <w:color w:val="4472C4"/>
          <w:kern w:val="0"/>
          <w:sz w:val="36"/>
          <w:szCs w:val="28"/>
        </w:rPr>
        <w:t>：</w:t>
      </w:r>
      <w:r w:rsidRPr="00492545">
        <w:rPr>
          <w:rFonts w:hint="eastAsia"/>
          <w:caps/>
          <w:color w:val="4472C4"/>
          <w:kern w:val="0"/>
          <w:sz w:val="36"/>
          <w:szCs w:val="28"/>
        </w:rPr>
        <w:t>唐雪</w:t>
      </w:r>
      <w:proofErr w:type="gramStart"/>
      <w:r w:rsidRPr="00492545">
        <w:rPr>
          <w:rFonts w:hint="eastAsia"/>
          <w:caps/>
          <w:color w:val="4472C4"/>
          <w:kern w:val="0"/>
          <w:sz w:val="36"/>
          <w:szCs w:val="28"/>
        </w:rPr>
        <w:t>雪</w:t>
      </w:r>
      <w:proofErr w:type="gramEnd"/>
      <w:r w:rsidRPr="00492545">
        <w:rPr>
          <w:rFonts w:hint="eastAsia"/>
          <w:caps/>
          <w:color w:val="4472C4"/>
          <w:kern w:val="0"/>
          <w:sz w:val="36"/>
          <w:szCs w:val="28"/>
        </w:rPr>
        <w:t xml:space="preserve"> </w:t>
      </w:r>
      <w:proofErr w:type="gramStart"/>
      <w:r w:rsidRPr="00492545">
        <w:rPr>
          <w:rFonts w:hint="eastAsia"/>
          <w:caps/>
          <w:color w:val="4472C4"/>
          <w:kern w:val="0"/>
          <w:sz w:val="36"/>
          <w:szCs w:val="28"/>
        </w:rPr>
        <w:t>叶汝</w:t>
      </w:r>
      <w:proofErr w:type="gramEnd"/>
      <w:r w:rsidRPr="00492545">
        <w:rPr>
          <w:rFonts w:hint="eastAsia"/>
          <w:caps/>
          <w:color w:val="4472C4"/>
          <w:kern w:val="0"/>
          <w:sz w:val="36"/>
          <w:szCs w:val="28"/>
        </w:rPr>
        <w:t>楷</w:t>
      </w:r>
      <w:r w:rsidRPr="00492545">
        <w:rPr>
          <w:rFonts w:hint="eastAsia"/>
          <w:caps/>
          <w:color w:val="4472C4"/>
          <w:kern w:val="0"/>
          <w:sz w:val="36"/>
          <w:szCs w:val="28"/>
        </w:rPr>
        <w:t xml:space="preserve"> </w:t>
      </w:r>
      <w:r w:rsidRPr="00492545">
        <w:rPr>
          <w:rFonts w:hint="eastAsia"/>
          <w:caps/>
          <w:color w:val="4472C4"/>
          <w:kern w:val="0"/>
          <w:sz w:val="36"/>
          <w:szCs w:val="28"/>
        </w:rPr>
        <w:t>母丹</w:t>
      </w:r>
    </w:p>
    <w:bookmarkEnd w:id="1"/>
    <w:p w:rsidR="008D25EA" w:rsidRPr="00492545" w:rsidRDefault="008D25EA" w:rsidP="008D25EA">
      <w:pPr>
        <w:pStyle w:val="af6"/>
        <w:widowControl/>
        <w:numPr>
          <w:ilvl w:val="0"/>
          <w:numId w:val="26"/>
        </w:numPr>
        <w:spacing w:line="720" w:lineRule="auto"/>
        <w:ind w:leftChars="1200" w:left="2940" w:firstLineChars="0"/>
        <w:rPr>
          <w:caps/>
          <w:color w:val="4472C4"/>
          <w:kern w:val="0"/>
          <w:sz w:val="36"/>
          <w:szCs w:val="28"/>
        </w:rPr>
      </w:pPr>
      <w:r w:rsidRPr="00492545">
        <w:rPr>
          <w:rFonts w:hint="eastAsia"/>
          <w:caps/>
          <w:color w:val="4472C4"/>
          <w:kern w:val="0"/>
          <w:sz w:val="36"/>
          <w:szCs w:val="28"/>
        </w:rPr>
        <w:t>学校：山东大学（威海）</w:t>
      </w:r>
    </w:p>
    <w:p w:rsidR="008D25EA" w:rsidRPr="00492545" w:rsidRDefault="008D25EA" w:rsidP="008D25EA">
      <w:pPr>
        <w:pStyle w:val="af6"/>
        <w:widowControl/>
        <w:numPr>
          <w:ilvl w:val="0"/>
          <w:numId w:val="26"/>
        </w:numPr>
        <w:spacing w:line="720" w:lineRule="auto"/>
        <w:ind w:leftChars="1200" w:left="2940" w:firstLineChars="0"/>
        <w:rPr>
          <w:caps/>
          <w:color w:val="4472C4"/>
          <w:kern w:val="0"/>
          <w:sz w:val="36"/>
          <w:szCs w:val="28"/>
        </w:rPr>
      </w:pPr>
      <w:r w:rsidRPr="00492545">
        <w:rPr>
          <w:caps/>
          <w:color w:val="4472C4"/>
          <w:kern w:val="0"/>
          <w:sz w:val="36"/>
          <w:szCs w:val="28"/>
        </w:rPr>
        <w:t>完成日期：</w:t>
      </w:r>
      <w:r w:rsidR="007132C4">
        <w:rPr>
          <w:rFonts w:hint="eastAsia"/>
          <w:caps/>
          <w:color w:val="4472C4"/>
          <w:kern w:val="0"/>
          <w:sz w:val="36"/>
          <w:szCs w:val="28"/>
        </w:rPr>
        <w:t>2017.</w:t>
      </w:r>
      <w:r w:rsidR="00D73B00">
        <w:rPr>
          <w:caps/>
          <w:color w:val="4472C4"/>
          <w:kern w:val="0"/>
          <w:sz w:val="36"/>
          <w:szCs w:val="28"/>
        </w:rPr>
        <w:t>6</w:t>
      </w:r>
      <w:r w:rsidR="00D73B00">
        <w:rPr>
          <w:rFonts w:hint="eastAsia"/>
          <w:caps/>
          <w:color w:val="4472C4"/>
          <w:kern w:val="0"/>
          <w:sz w:val="36"/>
          <w:szCs w:val="28"/>
        </w:rPr>
        <w:t>.30</w:t>
      </w:r>
    </w:p>
    <w:p w:rsidR="008D25EA" w:rsidRDefault="008D25EA" w:rsidP="008D25EA">
      <w:pPr>
        <w:pStyle w:val="af6"/>
        <w:widowControl/>
        <w:ind w:firstLineChars="0" w:firstLine="0"/>
        <w:jc w:val="left"/>
        <w:rPr>
          <w:ins w:id="3" w:author="陈振华" w:date="2002-06-22T09:32:00Z"/>
        </w:rPr>
      </w:pPr>
      <w:r>
        <w:br w:type="page"/>
      </w:r>
    </w:p>
    <w:p w:rsidR="008D25EA" w:rsidRDefault="008D25EA" w:rsidP="008D25EA">
      <w:pPr>
        <w:spacing w:line="340" w:lineRule="atLeast"/>
        <w:outlineLvl w:val="0"/>
        <w:rPr>
          <w:rFonts w:ascii="宋体"/>
          <w:sz w:val="36"/>
        </w:rPr>
      </w:pPr>
      <w:r>
        <w:rPr>
          <w:rFonts w:ascii="宋体" w:hint="eastAsia"/>
          <w:sz w:val="36"/>
        </w:rPr>
        <w:lastRenderedPageBreak/>
        <w:t>目   录</w:t>
      </w:r>
    </w:p>
    <w:p w:rsidR="008D25EA" w:rsidRPr="00492545" w:rsidRDefault="008D25EA" w:rsidP="008D25EA">
      <w:pPr>
        <w:pStyle w:val="11"/>
        <w:tabs>
          <w:tab w:val="left" w:pos="420"/>
          <w:tab w:val="right" w:leader="dot" w:pos="9016"/>
        </w:tabs>
        <w:rPr>
          <w:rFonts w:ascii="等线" w:eastAsia="等线" w:hAnsi="等线"/>
          <w:noProof/>
          <w:szCs w:val="22"/>
        </w:rPr>
      </w:pPr>
      <w:r>
        <w:rPr>
          <w:rFonts w:ascii="楷体_GB2312" w:eastAsia="楷体_GB2312"/>
          <w:sz w:val="36"/>
          <w:u w:val="single"/>
        </w:rPr>
        <w:fldChar w:fldCharType="begin"/>
      </w:r>
      <w:r>
        <w:rPr>
          <w:rFonts w:ascii="楷体_GB2312" w:eastAsia="楷体_GB2312"/>
          <w:sz w:val="36"/>
          <w:u w:val="single"/>
        </w:rPr>
        <w:instrText xml:space="preserve"> TOC \o "1-3" \h \z </w:instrText>
      </w:r>
      <w:r>
        <w:rPr>
          <w:rFonts w:ascii="楷体_GB2312" w:eastAsia="楷体_GB2312"/>
          <w:sz w:val="36"/>
          <w:u w:val="single"/>
        </w:rPr>
        <w:fldChar w:fldCharType="separate"/>
      </w:r>
      <w:hyperlink w:anchor="_Toc491268019" w:history="1">
        <w:r w:rsidRPr="00BF43FD">
          <w:rPr>
            <w:rStyle w:val="af1"/>
            <w:noProof/>
          </w:rPr>
          <w:t>1.</w:t>
        </w:r>
        <w:r w:rsidRPr="00492545">
          <w:rPr>
            <w:rFonts w:ascii="等线" w:eastAsia="等线" w:hAnsi="等线"/>
            <w:noProof/>
            <w:szCs w:val="22"/>
          </w:rPr>
          <w:tab/>
        </w:r>
        <w:r w:rsidRPr="00BF43FD">
          <w:rPr>
            <w:rStyle w:val="af1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_Toc491268019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D25EA" w:rsidRPr="00492545" w:rsidRDefault="00CA4FED" w:rsidP="008D25EA">
      <w:pPr>
        <w:pStyle w:val="23"/>
        <w:tabs>
          <w:tab w:val="left" w:pos="1260"/>
          <w:tab w:val="right" w:leader="dot" w:pos="9016"/>
        </w:tabs>
        <w:rPr>
          <w:rFonts w:ascii="等线" w:eastAsia="等线" w:hAnsi="等线"/>
          <w:noProof/>
          <w:szCs w:val="22"/>
        </w:rPr>
      </w:pPr>
      <w:hyperlink w:anchor="_Toc491268020" w:history="1">
        <w:r w:rsidR="008D25EA" w:rsidRPr="00BF43FD">
          <w:rPr>
            <w:rStyle w:val="af1"/>
            <w:noProof/>
          </w:rPr>
          <w:t>1.1</w:t>
        </w:r>
        <w:r w:rsidR="008D25EA" w:rsidRPr="00492545">
          <w:rPr>
            <w:rFonts w:ascii="等线" w:eastAsia="等线" w:hAnsi="等线"/>
            <w:noProof/>
            <w:szCs w:val="22"/>
          </w:rPr>
          <w:tab/>
        </w:r>
        <w:r w:rsidR="008D25EA" w:rsidRPr="00BF43FD">
          <w:rPr>
            <w:rStyle w:val="af1"/>
            <w:noProof/>
          </w:rPr>
          <w:t>编写目的</w:t>
        </w:r>
        <w:r w:rsidR="008D25EA">
          <w:rPr>
            <w:noProof/>
            <w:webHidden/>
          </w:rPr>
          <w:tab/>
        </w:r>
        <w:r w:rsidR="008D25EA">
          <w:rPr>
            <w:noProof/>
            <w:webHidden/>
          </w:rPr>
          <w:fldChar w:fldCharType="begin"/>
        </w:r>
        <w:r w:rsidR="008D25EA">
          <w:rPr>
            <w:noProof/>
            <w:webHidden/>
          </w:rPr>
          <w:instrText xml:space="preserve"> PAGEREF _Toc491268020 \h </w:instrText>
        </w:r>
        <w:r w:rsidR="008D25EA">
          <w:rPr>
            <w:noProof/>
            <w:webHidden/>
          </w:rPr>
        </w:r>
        <w:r w:rsidR="008D25EA">
          <w:rPr>
            <w:noProof/>
            <w:webHidden/>
          </w:rPr>
          <w:fldChar w:fldCharType="separate"/>
        </w:r>
        <w:r w:rsidR="008D25EA">
          <w:rPr>
            <w:noProof/>
            <w:webHidden/>
          </w:rPr>
          <w:t>1</w:t>
        </w:r>
        <w:r w:rsidR="008D25EA">
          <w:rPr>
            <w:noProof/>
            <w:webHidden/>
          </w:rPr>
          <w:fldChar w:fldCharType="end"/>
        </w:r>
      </w:hyperlink>
    </w:p>
    <w:p w:rsidR="008D25EA" w:rsidRPr="00492545" w:rsidRDefault="00CA4FED" w:rsidP="008D25EA">
      <w:pPr>
        <w:pStyle w:val="23"/>
        <w:tabs>
          <w:tab w:val="left" w:pos="1260"/>
          <w:tab w:val="right" w:leader="dot" w:pos="9016"/>
        </w:tabs>
        <w:rPr>
          <w:rFonts w:ascii="等线" w:eastAsia="等线" w:hAnsi="等线"/>
          <w:noProof/>
          <w:szCs w:val="22"/>
        </w:rPr>
      </w:pPr>
      <w:hyperlink w:anchor="_Toc491268021" w:history="1">
        <w:r w:rsidR="008D25EA" w:rsidRPr="00BF43FD">
          <w:rPr>
            <w:rStyle w:val="af1"/>
            <w:noProof/>
          </w:rPr>
          <w:t>1.2</w:t>
        </w:r>
        <w:r w:rsidR="008D25EA" w:rsidRPr="00492545">
          <w:rPr>
            <w:rFonts w:ascii="等线" w:eastAsia="等线" w:hAnsi="等线"/>
            <w:noProof/>
            <w:szCs w:val="22"/>
          </w:rPr>
          <w:tab/>
        </w:r>
        <w:r w:rsidR="008D25EA" w:rsidRPr="00BF43FD">
          <w:rPr>
            <w:rStyle w:val="af1"/>
            <w:noProof/>
          </w:rPr>
          <w:t>项目简介</w:t>
        </w:r>
        <w:r w:rsidR="008D25EA">
          <w:rPr>
            <w:noProof/>
            <w:webHidden/>
          </w:rPr>
          <w:tab/>
        </w:r>
        <w:r w:rsidR="008D25EA">
          <w:rPr>
            <w:noProof/>
            <w:webHidden/>
          </w:rPr>
          <w:fldChar w:fldCharType="begin"/>
        </w:r>
        <w:r w:rsidR="008D25EA">
          <w:rPr>
            <w:noProof/>
            <w:webHidden/>
          </w:rPr>
          <w:instrText xml:space="preserve"> PAGEREF _Toc491268021 \h </w:instrText>
        </w:r>
        <w:r w:rsidR="008D25EA">
          <w:rPr>
            <w:noProof/>
            <w:webHidden/>
          </w:rPr>
        </w:r>
        <w:r w:rsidR="008D25EA">
          <w:rPr>
            <w:noProof/>
            <w:webHidden/>
          </w:rPr>
          <w:fldChar w:fldCharType="separate"/>
        </w:r>
        <w:r w:rsidR="008D25EA">
          <w:rPr>
            <w:noProof/>
            <w:webHidden/>
          </w:rPr>
          <w:t>2</w:t>
        </w:r>
        <w:r w:rsidR="008D25EA">
          <w:rPr>
            <w:noProof/>
            <w:webHidden/>
          </w:rPr>
          <w:fldChar w:fldCharType="end"/>
        </w:r>
      </w:hyperlink>
    </w:p>
    <w:p w:rsidR="008D25EA" w:rsidRPr="00492545" w:rsidRDefault="00CA4FED" w:rsidP="008D25EA">
      <w:pPr>
        <w:pStyle w:val="31"/>
        <w:tabs>
          <w:tab w:val="right" w:leader="dot" w:pos="9016"/>
        </w:tabs>
        <w:rPr>
          <w:rFonts w:ascii="等线" w:eastAsia="等线" w:hAnsi="等线"/>
          <w:noProof/>
          <w:szCs w:val="22"/>
        </w:rPr>
      </w:pPr>
      <w:hyperlink w:anchor="_Toc491268022" w:history="1">
        <w:r w:rsidR="008D25EA" w:rsidRPr="00BF43FD">
          <w:rPr>
            <w:rStyle w:val="af1"/>
            <w:rFonts w:ascii="宋体"/>
            <w:noProof/>
          </w:rPr>
          <w:t>1.2.1</w:t>
        </w:r>
        <w:r w:rsidR="008D25EA">
          <w:rPr>
            <w:noProof/>
            <w:webHidden/>
          </w:rPr>
          <w:tab/>
        </w:r>
        <w:r w:rsidR="008D25EA">
          <w:rPr>
            <w:noProof/>
            <w:webHidden/>
          </w:rPr>
          <w:fldChar w:fldCharType="begin"/>
        </w:r>
        <w:r w:rsidR="008D25EA">
          <w:rPr>
            <w:noProof/>
            <w:webHidden/>
          </w:rPr>
          <w:instrText xml:space="preserve"> PAGEREF _Toc491268022 \h </w:instrText>
        </w:r>
        <w:r w:rsidR="008D25EA">
          <w:rPr>
            <w:noProof/>
            <w:webHidden/>
          </w:rPr>
        </w:r>
        <w:r w:rsidR="008D25EA">
          <w:rPr>
            <w:noProof/>
            <w:webHidden/>
          </w:rPr>
          <w:fldChar w:fldCharType="separate"/>
        </w:r>
        <w:r w:rsidR="008D25EA">
          <w:rPr>
            <w:noProof/>
            <w:webHidden/>
          </w:rPr>
          <w:t>2</w:t>
        </w:r>
        <w:r w:rsidR="008D25EA">
          <w:rPr>
            <w:noProof/>
            <w:webHidden/>
          </w:rPr>
          <w:fldChar w:fldCharType="end"/>
        </w:r>
      </w:hyperlink>
    </w:p>
    <w:p w:rsidR="008D25EA" w:rsidRPr="00492545" w:rsidRDefault="00CA4FED" w:rsidP="008D25EA">
      <w:pPr>
        <w:pStyle w:val="31"/>
        <w:tabs>
          <w:tab w:val="right" w:leader="dot" w:pos="9016"/>
        </w:tabs>
        <w:rPr>
          <w:rFonts w:ascii="等线" w:eastAsia="等线" w:hAnsi="等线"/>
          <w:noProof/>
          <w:szCs w:val="22"/>
        </w:rPr>
      </w:pPr>
      <w:hyperlink w:anchor="_Toc491268023" w:history="1">
        <w:r w:rsidR="008D25EA" w:rsidRPr="00BF43FD">
          <w:rPr>
            <w:rStyle w:val="af1"/>
            <w:rFonts w:ascii="宋体"/>
            <w:noProof/>
          </w:rPr>
          <w:t>项目名称：</w:t>
        </w:r>
        <w:r w:rsidR="008D25EA" w:rsidRPr="00BF43FD">
          <w:rPr>
            <w:rStyle w:val="af1"/>
            <w:noProof/>
          </w:rPr>
          <w:t>大学生在线考试系统</w:t>
        </w:r>
        <w:r w:rsidR="008D25EA">
          <w:rPr>
            <w:noProof/>
            <w:webHidden/>
          </w:rPr>
          <w:tab/>
        </w:r>
        <w:r w:rsidR="008D25EA">
          <w:rPr>
            <w:noProof/>
            <w:webHidden/>
          </w:rPr>
          <w:fldChar w:fldCharType="begin"/>
        </w:r>
        <w:r w:rsidR="008D25EA">
          <w:rPr>
            <w:noProof/>
            <w:webHidden/>
          </w:rPr>
          <w:instrText xml:space="preserve"> PAGEREF _Toc491268023 \h </w:instrText>
        </w:r>
        <w:r w:rsidR="008D25EA">
          <w:rPr>
            <w:noProof/>
            <w:webHidden/>
          </w:rPr>
        </w:r>
        <w:r w:rsidR="008D25EA">
          <w:rPr>
            <w:noProof/>
            <w:webHidden/>
          </w:rPr>
          <w:fldChar w:fldCharType="separate"/>
        </w:r>
        <w:r w:rsidR="008D25EA">
          <w:rPr>
            <w:noProof/>
            <w:webHidden/>
          </w:rPr>
          <w:t>2</w:t>
        </w:r>
        <w:r w:rsidR="008D25EA">
          <w:rPr>
            <w:noProof/>
            <w:webHidden/>
          </w:rPr>
          <w:fldChar w:fldCharType="end"/>
        </w:r>
      </w:hyperlink>
    </w:p>
    <w:p w:rsidR="008D25EA" w:rsidRPr="00492545" w:rsidRDefault="00CA4FED" w:rsidP="008D25EA">
      <w:pPr>
        <w:pStyle w:val="31"/>
        <w:tabs>
          <w:tab w:val="left" w:pos="1680"/>
          <w:tab w:val="right" w:leader="dot" w:pos="9016"/>
        </w:tabs>
        <w:rPr>
          <w:rFonts w:ascii="等线" w:eastAsia="等线" w:hAnsi="等线"/>
          <w:noProof/>
          <w:szCs w:val="22"/>
        </w:rPr>
      </w:pPr>
      <w:hyperlink w:anchor="_Toc491268024" w:history="1">
        <w:r w:rsidR="008D25EA" w:rsidRPr="00BF43FD">
          <w:rPr>
            <w:rStyle w:val="af1"/>
            <w:noProof/>
          </w:rPr>
          <w:t>1.2.2</w:t>
        </w:r>
        <w:r w:rsidR="008D25EA" w:rsidRPr="00492545">
          <w:rPr>
            <w:rFonts w:ascii="等线" w:eastAsia="等线" w:hAnsi="等线"/>
            <w:noProof/>
            <w:szCs w:val="22"/>
          </w:rPr>
          <w:tab/>
        </w:r>
        <w:r w:rsidR="008D25EA" w:rsidRPr="00BF43FD">
          <w:rPr>
            <w:rStyle w:val="af1"/>
            <w:noProof/>
          </w:rPr>
          <w:t>项目背景</w:t>
        </w:r>
        <w:r w:rsidR="008D25EA">
          <w:rPr>
            <w:noProof/>
            <w:webHidden/>
          </w:rPr>
          <w:tab/>
        </w:r>
        <w:r w:rsidR="008D25EA">
          <w:rPr>
            <w:noProof/>
            <w:webHidden/>
          </w:rPr>
          <w:fldChar w:fldCharType="begin"/>
        </w:r>
        <w:r w:rsidR="008D25EA">
          <w:rPr>
            <w:noProof/>
            <w:webHidden/>
          </w:rPr>
          <w:instrText xml:space="preserve"> PAGEREF _Toc491268024 \h </w:instrText>
        </w:r>
        <w:r w:rsidR="008D25EA">
          <w:rPr>
            <w:noProof/>
            <w:webHidden/>
          </w:rPr>
        </w:r>
        <w:r w:rsidR="008D25EA">
          <w:rPr>
            <w:noProof/>
            <w:webHidden/>
          </w:rPr>
          <w:fldChar w:fldCharType="separate"/>
        </w:r>
        <w:r w:rsidR="008D25EA">
          <w:rPr>
            <w:noProof/>
            <w:webHidden/>
          </w:rPr>
          <w:t>2</w:t>
        </w:r>
        <w:r w:rsidR="008D25EA">
          <w:rPr>
            <w:noProof/>
            <w:webHidden/>
          </w:rPr>
          <w:fldChar w:fldCharType="end"/>
        </w:r>
      </w:hyperlink>
    </w:p>
    <w:p w:rsidR="008D25EA" w:rsidRPr="00492545" w:rsidRDefault="00CA4FED" w:rsidP="008D25EA">
      <w:pPr>
        <w:pStyle w:val="23"/>
        <w:tabs>
          <w:tab w:val="left" w:pos="1260"/>
          <w:tab w:val="right" w:leader="dot" w:pos="9016"/>
        </w:tabs>
        <w:rPr>
          <w:rFonts w:ascii="等线" w:eastAsia="等线" w:hAnsi="等线"/>
          <w:noProof/>
          <w:szCs w:val="22"/>
        </w:rPr>
      </w:pPr>
      <w:hyperlink w:anchor="_Toc491268025" w:history="1">
        <w:r w:rsidR="008D25EA" w:rsidRPr="00BF43FD">
          <w:rPr>
            <w:rStyle w:val="af1"/>
            <w:noProof/>
          </w:rPr>
          <w:t>1.3</w:t>
        </w:r>
        <w:r w:rsidR="008D25EA" w:rsidRPr="00492545">
          <w:rPr>
            <w:rFonts w:ascii="等线" w:eastAsia="等线" w:hAnsi="等线"/>
            <w:noProof/>
            <w:szCs w:val="22"/>
          </w:rPr>
          <w:tab/>
        </w:r>
        <w:r w:rsidR="008D25EA" w:rsidRPr="00BF43FD">
          <w:rPr>
            <w:rStyle w:val="af1"/>
            <w:noProof/>
          </w:rPr>
          <w:t>定义</w:t>
        </w:r>
        <w:r w:rsidR="008D25EA">
          <w:rPr>
            <w:noProof/>
            <w:webHidden/>
          </w:rPr>
          <w:tab/>
        </w:r>
        <w:r w:rsidR="008D25EA">
          <w:rPr>
            <w:noProof/>
            <w:webHidden/>
          </w:rPr>
          <w:fldChar w:fldCharType="begin"/>
        </w:r>
        <w:r w:rsidR="008D25EA">
          <w:rPr>
            <w:noProof/>
            <w:webHidden/>
          </w:rPr>
          <w:instrText xml:space="preserve"> PAGEREF _Toc491268025 \h </w:instrText>
        </w:r>
        <w:r w:rsidR="008D25EA">
          <w:rPr>
            <w:noProof/>
            <w:webHidden/>
          </w:rPr>
        </w:r>
        <w:r w:rsidR="008D25EA">
          <w:rPr>
            <w:noProof/>
            <w:webHidden/>
          </w:rPr>
          <w:fldChar w:fldCharType="separate"/>
        </w:r>
        <w:r w:rsidR="008D25EA">
          <w:rPr>
            <w:noProof/>
            <w:webHidden/>
          </w:rPr>
          <w:t>2</w:t>
        </w:r>
        <w:r w:rsidR="008D25EA">
          <w:rPr>
            <w:noProof/>
            <w:webHidden/>
          </w:rPr>
          <w:fldChar w:fldCharType="end"/>
        </w:r>
      </w:hyperlink>
    </w:p>
    <w:p w:rsidR="008D25EA" w:rsidRPr="00492545" w:rsidRDefault="00CA4FED" w:rsidP="008D25EA">
      <w:pPr>
        <w:pStyle w:val="23"/>
        <w:tabs>
          <w:tab w:val="left" w:pos="1260"/>
          <w:tab w:val="right" w:leader="dot" w:pos="9016"/>
        </w:tabs>
        <w:rPr>
          <w:rFonts w:ascii="等线" w:eastAsia="等线" w:hAnsi="等线"/>
          <w:noProof/>
          <w:szCs w:val="22"/>
        </w:rPr>
      </w:pPr>
      <w:hyperlink w:anchor="_Toc491268026" w:history="1">
        <w:r w:rsidR="008D25EA" w:rsidRPr="00BF43FD">
          <w:rPr>
            <w:rStyle w:val="af1"/>
            <w:noProof/>
          </w:rPr>
          <w:t>1.4</w:t>
        </w:r>
        <w:r w:rsidR="008D25EA" w:rsidRPr="00492545">
          <w:rPr>
            <w:rFonts w:ascii="等线" w:eastAsia="等线" w:hAnsi="等线"/>
            <w:noProof/>
            <w:szCs w:val="22"/>
          </w:rPr>
          <w:tab/>
        </w:r>
        <w:r w:rsidR="008D25EA" w:rsidRPr="00BF43FD">
          <w:rPr>
            <w:rStyle w:val="af1"/>
            <w:noProof/>
          </w:rPr>
          <w:t>参考资料</w:t>
        </w:r>
        <w:r w:rsidR="008D25EA">
          <w:rPr>
            <w:noProof/>
            <w:webHidden/>
          </w:rPr>
          <w:tab/>
        </w:r>
        <w:r w:rsidR="008D25EA">
          <w:rPr>
            <w:noProof/>
            <w:webHidden/>
          </w:rPr>
          <w:fldChar w:fldCharType="begin"/>
        </w:r>
        <w:r w:rsidR="008D25EA">
          <w:rPr>
            <w:noProof/>
            <w:webHidden/>
          </w:rPr>
          <w:instrText xml:space="preserve"> PAGEREF _Toc491268026 \h </w:instrText>
        </w:r>
        <w:r w:rsidR="008D25EA">
          <w:rPr>
            <w:noProof/>
            <w:webHidden/>
          </w:rPr>
        </w:r>
        <w:r w:rsidR="008D25EA">
          <w:rPr>
            <w:noProof/>
            <w:webHidden/>
          </w:rPr>
          <w:fldChar w:fldCharType="separate"/>
        </w:r>
        <w:r w:rsidR="008D25EA">
          <w:rPr>
            <w:noProof/>
            <w:webHidden/>
          </w:rPr>
          <w:t>2</w:t>
        </w:r>
        <w:r w:rsidR="008D25EA">
          <w:rPr>
            <w:noProof/>
            <w:webHidden/>
          </w:rPr>
          <w:fldChar w:fldCharType="end"/>
        </w:r>
      </w:hyperlink>
    </w:p>
    <w:p w:rsidR="008D25EA" w:rsidRPr="00492545" w:rsidRDefault="00CA4FED" w:rsidP="008D25EA">
      <w:pPr>
        <w:pStyle w:val="11"/>
        <w:tabs>
          <w:tab w:val="left" w:pos="420"/>
          <w:tab w:val="right" w:leader="dot" w:pos="9016"/>
        </w:tabs>
        <w:rPr>
          <w:rFonts w:ascii="等线" w:eastAsia="等线" w:hAnsi="等线"/>
          <w:noProof/>
          <w:szCs w:val="22"/>
        </w:rPr>
      </w:pPr>
      <w:hyperlink w:anchor="_Toc491268027" w:history="1">
        <w:r w:rsidR="008D25EA" w:rsidRPr="00BF43FD">
          <w:rPr>
            <w:rStyle w:val="af1"/>
            <w:noProof/>
          </w:rPr>
          <w:t>2.</w:t>
        </w:r>
        <w:r w:rsidR="008D25EA" w:rsidRPr="00492545">
          <w:rPr>
            <w:rFonts w:ascii="等线" w:eastAsia="等线" w:hAnsi="等线"/>
            <w:noProof/>
            <w:szCs w:val="22"/>
          </w:rPr>
          <w:tab/>
        </w:r>
        <w:r w:rsidR="008D25EA" w:rsidRPr="00BF43FD">
          <w:rPr>
            <w:rStyle w:val="af1"/>
            <w:noProof/>
          </w:rPr>
          <w:t>项目概述</w:t>
        </w:r>
        <w:r w:rsidR="008D25EA">
          <w:rPr>
            <w:noProof/>
            <w:webHidden/>
          </w:rPr>
          <w:tab/>
        </w:r>
        <w:r w:rsidR="008D25EA">
          <w:rPr>
            <w:noProof/>
            <w:webHidden/>
          </w:rPr>
          <w:fldChar w:fldCharType="begin"/>
        </w:r>
        <w:r w:rsidR="008D25EA">
          <w:rPr>
            <w:noProof/>
            <w:webHidden/>
          </w:rPr>
          <w:instrText xml:space="preserve"> PAGEREF _Toc491268027 \h </w:instrText>
        </w:r>
        <w:r w:rsidR="008D25EA">
          <w:rPr>
            <w:noProof/>
            <w:webHidden/>
          </w:rPr>
        </w:r>
        <w:r w:rsidR="008D25EA">
          <w:rPr>
            <w:noProof/>
            <w:webHidden/>
          </w:rPr>
          <w:fldChar w:fldCharType="separate"/>
        </w:r>
        <w:r w:rsidR="008D25EA">
          <w:rPr>
            <w:noProof/>
            <w:webHidden/>
          </w:rPr>
          <w:t>2</w:t>
        </w:r>
        <w:r w:rsidR="008D25EA">
          <w:rPr>
            <w:noProof/>
            <w:webHidden/>
          </w:rPr>
          <w:fldChar w:fldCharType="end"/>
        </w:r>
      </w:hyperlink>
    </w:p>
    <w:p w:rsidR="008D25EA" w:rsidRPr="00492545" w:rsidRDefault="00CA4FED" w:rsidP="008D25EA">
      <w:pPr>
        <w:pStyle w:val="23"/>
        <w:tabs>
          <w:tab w:val="left" w:pos="1260"/>
          <w:tab w:val="right" w:leader="dot" w:pos="9016"/>
        </w:tabs>
        <w:rPr>
          <w:rFonts w:ascii="等线" w:eastAsia="等线" w:hAnsi="等线"/>
          <w:noProof/>
          <w:szCs w:val="22"/>
        </w:rPr>
      </w:pPr>
      <w:hyperlink w:anchor="_Toc491268028" w:history="1">
        <w:r w:rsidR="008D25EA" w:rsidRPr="00BF43FD">
          <w:rPr>
            <w:rStyle w:val="af1"/>
            <w:noProof/>
          </w:rPr>
          <w:t>2.1</w:t>
        </w:r>
        <w:r w:rsidR="008D25EA" w:rsidRPr="00492545">
          <w:rPr>
            <w:rFonts w:ascii="等线" w:eastAsia="等线" w:hAnsi="等线"/>
            <w:noProof/>
            <w:szCs w:val="22"/>
          </w:rPr>
          <w:tab/>
        </w:r>
        <w:r w:rsidR="008D25EA" w:rsidRPr="00BF43FD">
          <w:rPr>
            <w:rStyle w:val="af1"/>
            <w:noProof/>
          </w:rPr>
          <w:t>工作内容</w:t>
        </w:r>
        <w:r w:rsidR="008D25EA">
          <w:rPr>
            <w:noProof/>
            <w:webHidden/>
          </w:rPr>
          <w:tab/>
        </w:r>
        <w:r w:rsidR="008D25EA">
          <w:rPr>
            <w:noProof/>
            <w:webHidden/>
          </w:rPr>
          <w:fldChar w:fldCharType="begin"/>
        </w:r>
        <w:r w:rsidR="008D25EA">
          <w:rPr>
            <w:noProof/>
            <w:webHidden/>
          </w:rPr>
          <w:instrText xml:space="preserve"> PAGEREF _Toc491268028 \h </w:instrText>
        </w:r>
        <w:r w:rsidR="008D25EA">
          <w:rPr>
            <w:noProof/>
            <w:webHidden/>
          </w:rPr>
        </w:r>
        <w:r w:rsidR="008D25EA">
          <w:rPr>
            <w:noProof/>
            <w:webHidden/>
          </w:rPr>
          <w:fldChar w:fldCharType="separate"/>
        </w:r>
        <w:r w:rsidR="008D25EA">
          <w:rPr>
            <w:noProof/>
            <w:webHidden/>
          </w:rPr>
          <w:t>2</w:t>
        </w:r>
        <w:r w:rsidR="008D25EA">
          <w:rPr>
            <w:noProof/>
            <w:webHidden/>
          </w:rPr>
          <w:fldChar w:fldCharType="end"/>
        </w:r>
      </w:hyperlink>
    </w:p>
    <w:p w:rsidR="008D25EA" w:rsidRPr="00492545" w:rsidRDefault="00CA4FED" w:rsidP="008D25EA">
      <w:pPr>
        <w:pStyle w:val="23"/>
        <w:tabs>
          <w:tab w:val="left" w:pos="1260"/>
          <w:tab w:val="right" w:leader="dot" w:pos="9016"/>
        </w:tabs>
        <w:rPr>
          <w:rFonts w:ascii="等线" w:eastAsia="等线" w:hAnsi="等线"/>
          <w:noProof/>
          <w:szCs w:val="22"/>
        </w:rPr>
      </w:pPr>
      <w:hyperlink w:anchor="_Toc491268029" w:history="1">
        <w:r w:rsidR="008D25EA" w:rsidRPr="00BF43FD">
          <w:rPr>
            <w:rStyle w:val="af1"/>
            <w:noProof/>
          </w:rPr>
          <w:t>2.2</w:t>
        </w:r>
        <w:r w:rsidR="008D25EA" w:rsidRPr="00492545">
          <w:rPr>
            <w:rFonts w:ascii="等线" w:eastAsia="等线" w:hAnsi="等线"/>
            <w:noProof/>
            <w:szCs w:val="22"/>
          </w:rPr>
          <w:tab/>
        </w:r>
        <w:r w:rsidR="008D25EA" w:rsidRPr="00BF43FD">
          <w:rPr>
            <w:rStyle w:val="af1"/>
            <w:noProof/>
          </w:rPr>
          <w:t>交付项</w:t>
        </w:r>
        <w:r w:rsidR="008D25EA">
          <w:rPr>
            <w:noProof/>
            <w:webHidden/>
          </w:rPr>
          <w:tab/>
        </w:r>
        <w:r w:rsidR="008D25EA">
          <w:rPr>
            <w:noProof/>
            <w:webHidden/>
          </w:rPr>
          <w:fldChar w:fldCharType="begin"/>
        </w:r>
        <w:r w:rsidR="008D25EA">
          <w:rPr>
            <w:noProof/>
            <w:webHidden/>
          </w:rPr>
          <w:instrText xml:space="preserve"> PAGEREF _Toc491268029 \h </w:instrText>
        </w:r>
        <w:r w:rsidR="008D25EA">
          <w:rPr>
            <w:noProof/>
            <w:webHidden/>
          </w:rPr>
        </w:r>
        <w:r w:rsidR="008D25EA">
          <w:rPr>
            <w:noProof/>
            <w:webHidden/>
          </w:rPr>
          <w:fldChar w:fldCharType="separate"/>
        </w:r>
        <w:r w:rsidR="008D25EA">
          <w:rPr>
            <w:noProof/>
            <w:webHidden/>
          </w:rPr>
          <w:t>2</w:t>
        </w:r>
        <w:r w:rsidR="008D25EA">
          <w:rPr>
            <w:noProof/>
            <w:webHidden/>
          </w:rPr>
          <w:fldChar w:fldCharType="end"/>
        </w:r>
      </w:hyperlink>
    </w:p>
    <w:p w:rsidR="008D25EA" w:rsidRPr="00492545" w:rsidRDefault="00CA4FED" w:rsidP="008D25EA">
      <w:pPr>
        <w:pStyle w:val="23"/>
        <w:tabs>
          <w:tab w:val="left" w:pos="1260"/>
          <w:tab w:val="right" w:leader="dot" w:pos="9016"/>
        </w:tabs>
        <w:rPr>
          <w:rFonts w:ascii="等线" w:eastAsia="等线" w:hAnsi="等线"/>
          <w:noProof/>
          <w:szCs w:val="22"/>
        </w:rPr>
      </w:pPr>
      <w:hyperlink w:anchor="_Toc491268030" w:history="1">
        <w:r w:rsidR="008D25EA" w:rsidRPr="00BF43FD">
          <w:rPr>
            <w:rStyle w:val="af1"/>
            <w:noProof/>
          </w:rPr>
          <w:t>2.3</w:t>
        </w:r>
        <w:r w:rsidR="008D25EA" w:rsidRPr="00492545">
          <w:rPr>
            <w:rFonts w:ascii="等线" w:eastAsia="等线" w:hAnsi="等线"/>
            <w:noProof/>
            <w:szCs w:val="22"/>
          </w:rPr>
          <w:tab/>
        </w:r>
        <w:r w:rsidR="008D25EA" w:rsidRPr="00BF43FD">
          <w:rPr>
            <w:rStyle w:val="af1"/>
            <w:noProof/>
          </w:rPr>
          <w:t>非交付项</w:t>
        </w:r>
        <w:r w:rsidR="008D25EA">
          <w:rPr>
            <w:noProof/>
            <w:webHidden/>
          </w:rPr>
          <w:tab/>
        </w:r>
        <w:r w:rsidR="008D25EA">
          <w:rPr>
            <w:noProof/>
            <w:webHidden/>
          </w:rPr>
          <w:fldChar w:fldCharType="begin"/>
        </w:r>
        <w:r w:rsidR="008D25EA">
          <w:rPr>
            <w:noProof/>
            <w:webHidden/>
          </w:rPr>
          <w:instrText xml:space="preserve"> PAGEREF _Toc491268030 \h </w:instrText>
        </w:r>
        <w:r w:rsidR="008D25EA">
          <w:rPr>
            <w:noProof/>
            <w:webHidden/>
          </w:rPr>
        </w:r>
        <w:r w:rsidR="008D25EA">
          <w:rPr>
            <w:noProof/>
            <w:webHidden/>
          </w:rPr>
          <w:fldChar w:fldCharType="separate"/>
        </w:r>
        <w:r w:rsidR="008D25EA">
          <w:rPr>
            <w:noProof/>
            <w:webHidden/>
          </w:rPr>
          <w:t>3</w:t>
        </w:r>
        <w:r w:rsidR="008D25EA">
          <w:rPr>
            <w:noProof/>
            <w:webHidden/>
          </w:rPr>
          <w:fldChar w:fldCharType="end"/>
        </w:r>
      </w:hyperlink>
    </w:p>
    <w:p w:rsidR="008D25EA" w:rsidRPr="00492545" w:rsidRDefault="00CA4FED" w:rsidP="008D25EA">
      <w:pPr>
        <w:pStyle w:val="11"/>
        <w:tabs>
          <w:tab w:val="left" w:pos="420"/>
          <w:tab w:val="right" w:leader="dot" w:pos="9016"/>
        </w:tabs>
        <w:rPr>
          <w:rFonts w:ascii="等线" w:eastAsia="等线" w:hAnsi="等线"/>
          <w:noProof/>
          <w:szCs w:val="22"/>
        </w:rPr>
      </w:pPr>
      <w:hyperlink w:anchor="_Toc491268031" w:history="1">
        <w:r w:rsidR="008D25EA" w:rsidRPr="00BF43FD">
          <w:rPr>
            <w:rStyle w:val="af1"/>
            <w:noProof/>
          </w:rPr>
          <w:t>3.</w:t>
        </w:r>
        <w:r w:rsidR="008D25EA" w:rsidRPr="00492545">
          <w:rPr>
            <w:rFonts w:ascii="等线" w:eastAsia="等线" w:hAnsi="等线"/>
            <w:noProof/>
            <w:szCs w:val="22"/>
          </w:rPr>
          <w:tab/>
        </w:r>
        <w:r w:rsidR="008D25EA" w:rsidRPr="00BF43FD">
          <w:rPr>
            <w:rStyle w:val="af1"/>
            <w:noProof/>
          </w:rPr>
          <w:t>项目组织和资源</w:t>
        </w:r>
        <w:r w:rsidR="008D25EA">
          <w:rPr>
            <w:noProof/>
            <w:webHidden/>
          </w:rPr>
          <w:tab/>
        </w:r>
        <w:r w:rsidR="008D25EA">
          <w:rPr>
            <w:noProof/>
            <w:webHidden/>
          </w:rPr>
          <w:fldChar w:fldCharType="begin"/>
        </w:r>
        <w:r w:rsidR="008D25EA">
          <w:rPr>
            <w:noProof/>
            <w:webHidden/>
          </w:rPr>
          <w:instrText xml:space="preserve"> PAGEREF _Toc491268031 \h </w:instrText>
        </w:r>
        <w:r w:rsidR="008D25EA">
          <w:rPr>
            <w:noProof/>
            <w:webHidden/>
          </w:rPr>
        </w:r>
        <w:r w:rsidR="008D25EA">
          <w:rPr>
            <w:noProof/>
            <w:webHidden/>
          </w:rPr>
          <w:fldChar w:fldCharType="separate"/>
        </w:r>
        <w:r w:rsidR="008D25EA">
          <w:rPr>
            <w:noProof/>
            <w:webHidden/>
          </w:rPr>
          <w:t>3</w:t>
        </w:r>
        <w:r w:rsidR="008D25EA">
          <w:rPr>
            <w:noProof/>
            <w:webHidden/>
          </w:rPr>
          <w:fldChar w:fldCharType="end"/>
        </w:r>
      </w:hyperlink>
    </w:p>
    <w:p w:rsidR="008D25EA" w:rsidRPr="00492545" w:rsidRDefault="00CA4FED" w:rsidP="008D25EA">
      <w:pPr>
        <w:pStyle w:val="23"/>
        <w:tabs>
          <w:tab w:val="left" w:pos="1260"/>
          <w:tab w:val="right" w:leader="dot" w:pos="9016"/>
        </w:tabs>
        <w:rPr>
          <w:rFonts w:ascii="等线" w:eastAsia="等线" w:hAnsi="等线"/>
          <w:noProof/>
          <w:szCs w:val="22"/>
        </w:rPr>
      </w:pPr>
      <w:hyperlink w:anchor="_Toc491268032" w:history="1">
        <w:r w:rsidR="008D25EA" w:rsidRPr="00BF43FD">
          <w:rPr>
            <w:rStyle w:val="af1"/>
            <w:noProof/>
          </w:rPr>
          <w:t>3.1</w:t>
        </w:r>
        <w:r w:rsidR="008D25EA" w:rsidRPr="00492545">
          <w:rPr>
            <w:rFonts w:ascii="等线" w:eastAsia="等线" w:hAnsi="等线"/>
            <w:noProof/>
            <w:szCs w:val="22"/>
          </w:rPr>
          <w:tab/>
        </w:r>
        <w:r w:rsidR="008D25EA" w:rsidRPr="00BF43FD">
          <w:rPr>
            <w:rStyle w:val="af1"/>
            <w:noProof/>
          </w:rPr>
          <w:t>项目组织</w:t>
        </w:r>
        <w:r w:rsidR="008D25EA">
          <w:rPr>
            <w:noProof/>
            <w:webHidden/>
          </w:rPr>
          <w:tab/>
        </w:r>
        <w:r w:rsidR="008D25EA">
          <w:rPr>
            <w:noProof/>
            <w:webHidden/>
          </w:rPr>
          <w:fldChar w:fldCharType="begin"/>
        </w:r>
        <w:r w:rsidR="008D25EA">
          <w:rPr>
            <w:noProof/>
            <w:webHidden/>
          </w:rPr>
          <w:instrText xml:space="preserve"> PAGEREF _Toc491268032 \h </w:instrText>
        </w:r>
        <w:r w:rsidR="008D25EA">
          <w:rPr>
            <w:noProof/>
            <w:webHidden/>
          </w:rPr>
        </w:r>
        <w:r w:rsidR="008D25EA">
          <w:rPr>
            <w:noProof/>
            <w:webHidden/>
          </w:rPr>
          <w:fldChar w:fldCharType="separate"/>
        </w:r>
        <w:r w:rsidR="008D25EA">
          <w:rPr>
            <w:noProof/>
            <w:webHidden/>
          </w:rPr>
          <w:t>3</w:t>
        </w:r>
        <w:r w:rsidR="008D25EA">
          <w:rPr>
            <w:noProof/>
            <w:webHidden/>
          </w:rPr>
          <w:fldChar w:fldCharType="end"/>
        </w:r>
      </w:hyperlink>
    </w:p>
    <w:p w:rsidR="008D25EA" w:rsidRPr="00492545" w:rsidRDefault="00CA4FED" w:rsidP="008D25EA">
      <w:pPr>
        <w:pStyle w:val="23"/>
        <w:tabs>
          <w:tab w:val="left" w:pos="1260"/>
          <w:tab w:val="right" w:leader="dot" w:pos="9016"/>
        </w:tabs>
        <w:rPr>
          <w:rFonts w:ascii="等线" w:eastAsia="等线" w:hAnsi="等线"/>
          <w:noProof/>
          <w:szCs w:val="22"/>
        </w:rPr>
      </w:pPr>
      <w:hyperlink w:anchor="_Toc491268033" w:history="1">
        <w:r w:rsidR="008D25EA" w:rsidRPr="00BF43FD">
          <w:rPr>
            <w:rStyle w:val="af1"/>
            <w:noProof/>
          </w:rPr>
          <w:t>3.2</w:t>
        </w:r>
        <w:r w:rsidR="008D25EA" w:rsidRPr="00492545">
          <w:rPr>
            <w:rFonts w:ascii="等线" w:eastAsia="等线" w:hAnsi="等线"/>
            <w:noProof/>
            <w:szCs w:val="22"/>
          </w:rPr>
          <w:tab/>
        </w:r>
        <w:r w:rsidR="008D25EA" w:rsidRPr="00BF43FD">
          <w:rPr>
            <w:rStyle w:val="af1"/>
            <w:noProof/>
          </w:rPr>
          <w:t>项目资源</w:t>
        </w:r>
        <w:r w:rsidR="008D25EA">
          <w:rPr>
            <w:noProof/>
            <w:webHidden/>
          </w:rPr>
          <w:tab/>
        </w:r>
        <w:r w:rsidR="008D25EA">
          <w:rPr>
            <w:noProof/>
            <w:webHidden/>
          </w:rPr>
          <w:fldChar w:fldCharType="begin"/>
        </w:r>
        <w:r w:rsidR="008D25EA">
          <w:rPr>
            <w:noProof/>
            <w:webHidden/>
          </w:rPr>
          <w:instrText xml:space="preserve"> PAGEREF _Toc491268033 \h </w:instrText>
        </w:r>
        <w:r w:rsidR="008D25EA">
          <w:rPr>
            <w:noProof/>
            <w:webHidden/>
          </w:rPr>
        </w:r>
        <w:r w:rsidR="008D25EA">
          <w:rPr>
            <w:noProof/>
            <w:webHidden/>
          </w:rPr>
          <w:fldChar w:fldCharType="separate"/>
        </w:r>
        <w:r w:rsidR="008D25EA">
          <w:rPr>
            <w:noProof/>
            <w:webHidden/>
          </w:rPr>
          <w:t>4</w:t>
        </w:r>
        <w:r w:rsidR="008D25EA">
          <w:rPr>
            <w:noProof/>
            <w:webHidden/>
          </w:rPr>
          <w:fldChar w:fldCharType="end"/>
        </w:r>
      </w:hyperlink>
    </w:p>
    <w:p w:rsidR="008D25EA" w:rsidRPr="00492545" w:rsidRDefault="00CA4FED" w:rsidP="008D25EA">
      <w:pPr>
        <w:pStyle w:val="31"/>
        <w:tabs>
          <w:tab w:val="left" w:pos="1680"/>
          <w:tab w:val="right" w:leader="dot" w:pos="9016"/>
        </w:tabs>
        <w:rPr>
          <w:rFonts w:ascii="等线" w:eastAsia="等线" w:hAnsi="等线"/>
          <w:noProof/>
          <w:szCs w:val="22"/>
        </w:rPr>
      </w:pPr>
      <w:hyperlink w:anchor="_Toc491268034" w:history="1">
        <w:r w:rsidR="008D25EA" w:rsidRPr="00BF43FD">
          <w:rPr>
            <w:rStyle w:val="af1"/>
            <w:noProof/>
          </w:rPr>
          <w:t>3.2.1</w:t>
        </w:r>
        <w:r w:rsidR="008D25EA" w:rsidRPr="00492545">
          <w:rPr>
            <w:rFonts w:ascii="等线" w:eastAsia="等线" w:hAnsi="等线"/>
            <w:noProof/>
            <w:szCs w:val="22"/>
          </w:rPr>
          <w:tab/>
        </w:r>
        <w:r w:rsidR="008D25EA" w:rsidRPr="00BF43FD">
          <w:rPr>
            <w:rStyle w:val="af1"/>
            <w:noProof/>
          </w:rPr>
          <w:t>成员组成</w:t>
        </w:r>
        <w:r w:rsidR="008D25EA">
          <w:rPr>
            <w:noProof/>
            <w:webHidden/>
          </w:rPr>
          <w:tab/>
        </w:r>
        <w:r w:rsidR="008D25EA">
          <w:rPr>
            <w:noProof/>
            <w:webHidden/>
          </w:rPr>
          <w:fldChar w:fldCharType="begin"/>
        </w:r>
        <w:r w:rsidR="008D25EA">
          <w:rPr>
            <w:noProof/>
            <w:webHidden/>
          </w:rPr>
          <w:instrText xml:space="preserve"> PAGEREF _Toc491268034 \h </w:instrText>
        </w:r>
        <w:r w:rsidR="008D25EA">
          <w:rPr>
            <w:noProof/>
            <w:webHidden/>
          </w:rPr>
        </w:r>
        <w:r w:rsidR="008D25EA">
          <w:rPr>
            <w:noProof/>
            <w:webHidden/>
          </w:rPr>
          <w:fldChar w:fldCharType="separate"/>
        </w:r>
        <w:r w:rsidR="008D25EA">
          <w:rPr>
            <w:noProof/>
            <w:webHidden/>
          </w:rPr>
          <w:t>4</w:t>
        </w:r>
        <w:r w:rsidR="008D25EA">
          <w:rPr>
            <w:noProof/>
            <w:webHidden/>
          </w:rPr>
          <w:fldChar w:fldCharType="end"/>
        </w:r>
      </w:hyperlink>
    </w:p>
    <w:p w:rsidR="008D25EA" w:rsidRPr="00492545" w:rsidRDefault="00CA4FED" w:rsidP="008D25EA">
      <w:pPr>
        <w:pStyle w:val="31"/>
        <w:tabs>
          <w:tab w:val="left" w:pos="1680"/>
          <w:tab w:val="right" w:leader="dot" w:pos="9016"/>
        </w:tabs>
        <w:rPr>
          <w:rFonts w:ascii="等线" w:eastAsia="等线" w:hAnsi="等线"/>
          <w:noProof/>
          <w:szCs w:val="22"/>
        </w:rPr>
      </w:pPr>
      <w:hyperlink w:anchor="_Toc491268035" w:history="1">
        <w:r w:rsidR="008D25EA" w:rsidRPr="00BF43FD">
          <w:rPr>
            <w:rStyle w:val="af1"/>
            <w:noProof/>
          </w:rPr>
          <w:t>3.2.2</w:t>
        </w:r>
        <w:r w:rsidR="008D25EA" w:rsidRPr="00492545">
          <w:rPr>
            <w:rFonts w:ascii="等线" w:eastAsia="等线" w:hAnsi="等线"/>
            <w:noProof/>
            <w:szCs w:val="22"/>
          </w:rPr>
          <w:tab/>
        </w:r>
        <w:r w:rsidR="008D25EA" w:rsidRPr="00BF43FD">
          <w:rPr>
            <w:rStyle w:val="af1"/>
            <w:noProof/>
          </w:rPr>
          <w:t>已有开发设施</w:t>
        </w:r>
        <w:r w:rsidR="008D25EA">
          <w:rPr>
            <w:noProof/>
            <w:webHidden/>
          </w:rPr>
          <w:tab/>
        </w:r>
        <w:r w:rsidR="008D25EA">
          <w:rPr>
            <w:noProof/>
            <w:webHidden/>
          </w:rPr>
          <w:fldChar w:fldCharType="begin"/>
        </w:r>
        <w:r w:rsidR="008D25EA">
          <w:rPr>
            <w:noProof/>
            <w:webHidden/>
          </w:rPr>
          <w:instrText xml:space="preserve"> PAGEREF _Toc491268035 \h </w:instrText>
        </w:r>
        <w:r w:rsidR="008D25EA">
          <w:rPr>
            <w:noProof/>
            <w:webHidden/>
          </w:rPr>
        </w:r>
        <w:r w:rsidR="008D25EA">
          <w:rPr>
            <w:noProof/>
            <w:webHidden/>
          </w:rPr>
          <w:fldChar w:fldCharType="separate"/>
        </w:r>
        <w:r w:rsidR="008D25EA">
          <w:rPr>
            <w:noProof/>
            <w:webHidden/>
          </w:rPr>
          <w:t>4</w:t>
        </w:r>
        <w:r w:rsidR="008D25EA">
          <w:rPr>
            <w:noProof/>
            <w:webHidden/>
          </w:rPr>
          <w:fldChar w:fldCharType="end"/>
        </w:r>
      </w:hyperlink>
    </w:p>
    <w:p w:rsidR="008D25EA" w:rsidRPr="00492545" w:rsidRDefault="00CA4FED" w:rsidP="008D25EA">
      <w:pPr>
        <w:pStyle w:val="31"/>
        <w:tabs>
          <w:tab w:val="left" w:pos="1680"/>
          <w:tab w:val="right" w:leader="dot" w:pos="9016"/>
        </w:tabs>
        <w:rPr>
          <w:rFonts w:ascii="等线" w:eastAsia="等线" w:hAnsi="等线"/>
          <w:noProof/>
          <w:szCs w:val="22"/>
        </w:rPr>
      </w:pPr>
      <w:hyperlink w:anchor="_Toc491268036" w:history="1">
        <w:r w:rsidR="008D25EA" w:rsidRPr="00BF43FD">
          <w:rPr>
            <w:rStyle w:val="af1"/>
            <w:noProof/>
          </w:rPr>
          <w:t>3.2.3</w:t>
        </w:r>
        <w:r w:rsidR="008D25EA" w:rsidRPr="00492545">
          <w:rPr>
            <w:rFonts w:ascii="等线" w:eastAsia="等线" w:hAnsi="等线"/>
            <w:noProof/>
            <w:szCs w:val="22"/>
          </w:rPr>
          <w:tab/>
        </w:r>
        <w:r w:rsidR="008D25EA" w:rsidRPr="00BF43FD">
          <w:rPr>
            <w:rStyle w:val="af1"/>
            <w:noProof/>
          </w:rPr>
          <w:t>须获取的设施</w:t>
        </w:r>
        <w:r w:rsidR="008D25EA">
          <w:rPr>
            <w:noProof/>
            <w:webHidden/>
          </w:rPr>
          <w:tab/>
        </w:r>
        <w:r w:rsidR="008D25EA">
          <w:rPr>
            <w:noProof/>
            <w:webHidden/>
          </w:rPr>
          <w:fldChar w:fldCharType="begin"/>
        </w:r>
        <w:r w:rsidR="008D25EA">
          <w:rPr>
            <w:noProof/>
            <w:webHidden/>
          </w:rPr>
          <w:instrText xml:space="preserve"> PAGEREF _Toc491268036 \h </w:instrText>
        </w:r>
        <w:r w:rsidR="008D25EA">
          <w:rPr>
            <w:noProof/>
            <w:webHidden/>
          </w:rPr>
        </w:r>
        <w:r w:rsidR="008D25EA">
          <w:rPr>
            <w:noProof/>
            <w:webHidden/>
          </w:rPr>
          <w:fldChar w:fldCharType="separate"/>
        </w:r>
        <w:r w:rsidR="008D25EA">
          <w:rPr>
            <w:noProof/>
            <w:webHidden/>
          </w:rPr>
          <w:t>4</w:t>
        </w:r>
        <w:r w:rsidR="008D25EA">
          <w:rPr>
            <w:noProof/>
            <w:webHidden/>
          </w:rPr>
          <w:fldChar w:fldCharType="end"/>
        </w:r>
      </w:hyperlink>
    </w:p>
    <w:p w:rsidR="008D25EA" w:rsidRPr="00492545" w:rsidRDefault="00CA4FED" w:rsidP="008D25EA">
      <w:pPr>
        <w:pStyle w:val="31"/>
        <w:tabs>
          <w:tab w:val="left" w:pos="1680"/>
          <w:tab w:val="right" w:leader="dot" w:pos="9016"/>
        </w:tabs>
        <w:rPr>
          <w:rFonts w:ascii="等线" w:eastAsia="等线" w:hAnsi="等线"/>
          <w:noProof/>
          <w:szCs w:val="22"/>
        </w:rPr>
      </w:pPr>
      <w:hyperlink w:anchor="_Toc491268037" w:history="1">
        <w:r w:rsidR="008D25EA" w:rsidRPr="00BF43FD">
          <w:rPr>
            <w:rStyle w:val="af1"/>
            <w:noProof/>
          </w:rPr>
          <w:t>3.2.4</w:t>
        </w:r>
        <w:r w:rsidR="008D25EA" w:rsidRPr="00492545">
          <w:rPr>
            <w:rFonts w:ascii="等线" w:eastAsia="等线" w:hAnsi="等线"/>
            <w:noProof/>
            <w:szCs w:val="22"/>
          </w:rPr>
          <w:tab/>
        </w:r>
        <w:r w:rsidR="008D25EA" w:rsidRPr="00BF43FD">
          <w:rPr>
            <w:rStyle w:val="af1"/>
            <w:noProof/>
          </w:rPr>
          <w:t>可复用软件资源</w:t>
        </w:r>
        <w:r w:rsidR="008D25EA">
          <w:rPr>
            <w:noProof/>
            <w:webHidden/>
          </w:rPr>
          <w:tab/>
        </w:r>
        <w:r w:rsidR="008D25EA">
          <w:rPr>
            <w:noProof/>
            <w:webHidden/>
          </w:rPr>
          <w:fldChar w:fldCharType="begin"/>
        </w:r>
        <w:r w:rsidR="008D25EA">
          <w:rPr>
            <w:noProof/>
            <w:webHidden/>
          </w:rPr>
          <w:instrText xml:space="preserve"> PAGEREF _Toc491268037 \h </w:instrText>
        </w:r>
        <w:r w:rsidR="008D25EA">
          <w:rPr>
            <w:noProof/>
            <w:webHidden/>
          </w:rPr>
        </w:r>
        <w:r w:rsidR="008D25EA">
          <w:rPr>
            <w:noProof/>
            <w:webHidden/>
          </w:rPr>
          <w:fldChar w:fldCharType="separate"/>
        </w:r>
        <w:r w:rsidR="008D25EA">
          <w:rPr>
            <w:noProof/>
            <w:webHidden/>
          </w:rPr>
          <w:t>4</w:t>
        </w:r>
        <w:r w:rsidR="008D25EA">
          <w:rPr>
            <w:noProof/>
            <w:webHidden/>
          </w:rPr>
          <w:fldChar w:fldCharType="end"/>
        </w:r>
      </w:hyperlink>
    </w:p>
    <w:p w:rsidR="008D25EA" w:rsidRPr="00492545" w:rsidRDefault="00CA4FED" w:rsidP="008D25EA">
      <w:pPr>
        <w:pStyle w:val="11"/>
        <w:tabs>
          <w:tab w:val="left" w:pos="420"/>
          <w:tab w:val="right" w:leader="dot" w:pos="9016"/>
        </w:tabs>
        <w:rPr>
          <w:rFonts w:ascii="等线" w:eastAsia="等线" w:hAnsi="等线"/>
          <w:noProof/>
          <w:szCs w:val="22"/>
        </w:rPr>
      </w:pPr>
      <w:hyperlink w:anchor="_Toc491268038" w:history="1">
        <w:r w:rsidR="008D25EA" w:rsidRPr="00BF43FD">
          <w:rPr>
            <w:rStyle w:val="af1"/>
            <w:noProof/>
          </w:rPr>
          <w:t>4.</w:t>
        </w:r>
        <w:r w:rsidR="008D25EA" w:rsidRPr="00492545">
          <w:rPr>
            <w:rFonts w:ascii="等线" w:eastAsia="等线" w:hAnsi="等线"/>
            <w:noProof/>
            <w:szCs w:val="22"/>
          </w:rPr>
          <w:tab/>
        </w:r>
        <w:r w:rsidR="008D25EA" w:rsidRPr="00BF43FD">
          <w:rPr>
            <w:rStyle w:val="af1"/>
            <w:noProof/>
          </w:rPr>
          <w:t>实施计划</w:t>
        </w:r>
        <w:r w:rsidR="008D25EA">
          <w:rPr>
            <w:noProof/>
            <w:webHidden/>
          </w:rPr>
          <w:tab/>
        </w:r>
        <w:r w:rsidR="008D25EA">
          <w:rPr>
            <w:noProof/>
            <w:webHidden/>
          </w:rPr>
          <w:fldChar w:fldCharType="begin"/>
        </w:r>
        <w:r w:rsidR="008D25EA">
          <w:rPr>
            <w:noProof/>
            <w:webHidden/>
          </w:rPr>
          <w:instrText xml:space="preserve"> PAGEREF _Toc491268038 \h </w:instrText>
        </w:r>
        <w:r w:rsidR="008D25EA">
          <w:rPr>
            <w:noProof/>
            <w:webHidden/>
          </w:rPr>
        </w:r>
        <w:r w:rsidR="008D25EA">
          <w:rPr>
            <w:noProof/>
            <w:webHidden/>
          </w:rPr>
          <w:fldChar w:fldCharType="separate"/>
        </w:r>
        <w:r w:rsidR="008D25EA">
          <w:rPr>
            <w:noProof/>
            <w:webHidden/>
          </w:rPr>
          <w:t>4</w:t>
        </w:r>
        <w:r w:rsidR="008D25EA">
          <w:rPr>
            <w:noProof/>
            <w:webHidden/>
          </w:rPr>
          <w:fldChar w:fldCharType="end"/>
        </w:r>
      </w:hyperlink>
    </w:p>
    <w:p w:rsidR="008D25EA" w:rsidRPr="00492545" w:rsidRDefault="00CA4FED" w:rsidP="008D25EA">
      <w:pPr>
        <w:pStyle w:val="23"/>
        <w:tabs>
          <w:tab w:val="left" w:pos="1260"/>
          <w:tab w:val="right" w:leader="dot" w:pos="9016"/>
        </w:tabs>
        <w:rPr>
          <w:rFonts w:ascii="等线" w:eastAsia="等线" w:hAnsi="等线"/>
          <w:noProof/>
          <w:szCs w:val="22"/>
        </w:rPr>
      </w:pPr>
      <w:hyperlink w:anchor="_Toc491268039" w:history="1">
        <w:r w:rsidR="008D25EA" w:rsidRPr="00BF43FD">
          <w:rPr>
            <w:rStyle w:val="af1"/>
            <w:noProof/>
          </w:rPr>
          <w:t>4.1</w:t>
        </w:r>
        <w:r w:rsidR="008D25EA" w:rsidRPr="00492545">
          <w:rPr>
            <w:rFonts w:ascii="等线" w:eastAsia="等线" w:hAnsi="等线"/>
            <w:noProof/>
            <w:szCs w:val="22"/>
          </w:rPr>
          <w:tab/>
        </w:r>
        <w:r w:rsidR="008D25EA" w:rsidRPr="00BF43FD">
          <w:rPr>
            <w:rStyle w:val="af1"/>
            <w:noProof/>
          </w:rPr>
          <w:t>项目选用的生命周期</w:t>
        </w:r>
        <w:r w:rsidR="008D25EA">
          <w:rPr>
            <w:noProof/>
            <w:webHidden/>
          </w:rPr>
          <w:tab/>
        </w:r>
        <w:r w:rsidR="008D25EA">
          <w:rPr>
            <w:noProof/>
            <w:webHidden/>
          </w:rPr>
          <w:fldChar w:fldCharType="begin"/>
        </w:r>
        <w:r w:rsidR="008D25EA">
          <w:rPr>
            <w:noProof/>
            <w:webHidden/>
          </w:rPr>
          <w:instrText xml:space="preserve"> PAGEREF _Toc491268039 \h </w:instrText>
        </w:r>
        <w:r w:rsidR="008D25EA">
          <w:rPr>
            <w:noProof/>
            <w:webHidden/>
          </w:rPr>
        </w:r>
        <w:r w:rsidR="008D25EA">
          <w:rPr>
            <w:noProof/>
            <w:webHidden/>
          </w:rPr>
          <w:fldChar w:fldCharType="separate"/>
        </w:r>
        <w:r w:rsidR="008D25EA">
          <w:rPr>
            <w:noProof/>
            <w:webHidden/>
          </w:rPr>
          <w:t>4</w:t>
        </w:r>
        <w:r w:rsidR="008D25EA">
          <w:rPr>
            <w:noProof/>
            <w:webHidden/>
          </w:rPr>
          <w:fldChar w:fldCharType="end"/>
        </w:r>
      </w:hyperlink>
    </w:p>
    <w:p w:rsidR="008D25EA" w:rsidRPr="00492545" w:rsidRDefault="00CA4FED" w:rsidP="008D25EA">
      <w:pPr>
        <w:pStyle w:val="23"/>
        <w:tabs>
          <w:tab w:val="left" w:pos="1260"/>
          <w:tab w:val="right" w:leader="dot" w:pos="9016"/>
        </w:tabs>
        <w:rPr>
          <w:rFonts w:ascii="等线" w:eastAsia="等线" w:hAnsi="等线"/>
          <w:noProof/>
          <w:szCs w:val="22"/>
        </w:rPr>
      </w:pPr>
      <w:hyperlink w:anchor="_Toc491268040" w:history="1">
        <w:r w:rsidR="008D25EA" w:rsidRPr="00BF43FD">
          <w:rPr>
            <w:rStyle w:val="af1"/>
            <w:noProof/>
          </w:rPr>
          <w:t>4.2</w:t>
        </w:r>
        <w:r w:rsidR="008D25EA" w:rsidRPr="00492545">
          <w:rPr>
            <w:rFonts w:ascii="等线" w:eastAsia="等线" w:hAnsi="等线"/>
            <w:noProof/>
            <w:szCs w:val="22"/>
          </w:rPr>
          <w:tab/>
        </w:r>
        <w:r w:rsidR="008D25EA" w:rsidRPr="00BF43FD">
          <w:rPr>
            <w:rStyle w:val="af1"/>
            <w:noProof/>
          </w:rPr>
          <w:t>项目开发过程阶段划分</w:t>
        </w:r>
        <w:r w:rsidR="008D25EA">
          <w:rPr>
            <w:noProof/>
            <w:webHidden/>
          </w:rPr>
          <w:tab/>
        </w:r>
        <w:r w:rsidR="008D25EA">
          <w:rPr>
            <w:noProof/>
            <w:webHidden/>
          </w:rPr>
          <w:fldChar w:fldCharType="begin"/>
        </w:r>
        <w:r w:rsidR="008D25EA">
          <w:rPr>
            <w:noProof/>
            <w:webHidden/>
          </w:rPr>
          <w:instrText xml:space="preserve"> PAGEREF _Toc491268040 \h </w:instrText>
        </w:r>
        <w:r w:rsidR="008D25EA">
          <w:rPr>
            <w:noProof/>
            <w:webHidden/>
          </w:rPr>
        </w:r>
        <w:r w:rsidR="008D25EA">
          <w:rPr>
            <w:noProof/>
            <w:webHidden/>
          </w:rPr>
          <w:fldChar w:fldCharType="separate"/>
        </w:r>
        <w:r w:rsidR="008D25EA">
          <w:rPr>
            <w:noProof/>
            <w:webHidden/>
          </w:rPr>
          <w:t>4</w:t>
        </w:r>
        <w:r w:rsidR="008D25EA">
          <w:rPr>
            <w:noProof/>
            <w:webHidden/>
          </w:rPr>
          <w:fldChar w:fldCharType="end"/>
        </w:r>
      </w:hyperlink>
    </w:p>
    <w:p w:rsidR="008D25EA" w:rsidRPr="00492545" w:rsidRDefault="00CA4FED" w:rsidP="008D25EA">
      <w:pPr>
        <w:pStyle w:val="23"/>
        <w:tabs>
          <w:tab w:val="left" w:pos="1260"/>
          <w:tab w:val="right" w:leader="dot" w:pos="9016"/>
        </w:tabs>
        <w:rPr>
          <w:rFonts w:ascii="等线" w:eastAsia="等线" w:hAnsi="等线"/>
          <w:noProof/>
          <w:szCs w:val="22"/>
        </w:rPr>
      </w:pPr>
      <w:hyperlink w:anchor="_Toc491268041" w:history="1">
        <w:r w:rsidR="008D25EA" w:rsidRPr="00BF43FD">
          <w:rPr>
            <w:rStyle w:val="af1"/>
            <w:noProof/>
          </w:rPr>
          <w:t>4.3</w:t>
        </w:r>
        <w:r w:rsidR="008D25EA" w:rsidRPr="00492545">
          <w:rPr>
            <w:rFonts w:ascii="等线" w:eastAsia="等线" w:hAnsi="等线"/>
            <w:noProof/>
            <w:szCs w:val="22"/>
          </w:rPr>
          <w:tab/>
        </w:r>
        <w:r w:rsidR="008D25EA" w:rsidRPr="00BF43FD">
          <w:rPr>
            <w:rStyle w:val="af1"/>
            <w:noProof/>
          </w:rPr>
          <w:t>进度</w:t>
        </w:r>
        <w:r w:rsidR="008D25EA">
          <w:rPr>
            <w:noProof/>
            <w:webHidden/>
          </w:rPr>
          <w:tab/>
        </w:r>
        <w:r w:rsidR="008D25EA">
          <w:rPr>
            <w:noProof/>
            <w:webHidden/>
          </w:rPr>
          <w:fldChar w:fldCharType="begin"/>
        </w:r>
        <w:r w:rsidR="008D25EA">
          <w:rPr>
            <w:noProof/>
            <w:webHidden/>
          </w:rPr>
          <w:instrText xml:space="preserve"> PAGEREF _Toc491268041 \h </w:instrText>
        </w:r>
        <w:r w:rsidR="008D25EA">
          <w:rPr>
            <w:noProof/>
            <w:webHidden/>
          </w:rPr>
        </w:r>
        <w:r w:rsidR="008D25EA">
          <w:rPr>
            <w:noProof/>
            <w:webHidden/>
          </w:rPr>
          <w:fldChar w:fldCharType="separate"/>
        </w:r>
        <w:r w:rsidR="008D25EA">
          <w:rPr>
            <w:noProof/>
            <w:webHidden/>
          </w:rPr>
          <w:t>5</w:t>
        </w:r>
        <w:r w:rsidR="008D25EA">
          <w:rPr>
            <w:noProof/>
            <w:webHidden/>
          </w:rPr>
          <w:fldChar w:fldCharType="end"/>
        </w:r>
      </w:hyperlink>
    </w:p>
    <w:p w:rsidR="008D25EA" w:rsidRPr="00492545" w:rsidRDefault="00CA4FED" w:rsidP="008D25EA">
      <w:pPr>
        <w:pStyle w:val="31"/>
        <w:tabs>
          <w:tab w:val="left" w:pos="1680"/>
          <w:tab w:val="right" w:leader="dot" w:pos="9016"/>
        </w:tabs>
        <w:rPr>
          <w:rFonts w:ascii="等线" w:eastAsia="等线" w:hAnsi="等线"/>
          <w:noProof/>
          <w:szCs w:val="22"/>
        </w:rPr>
      </w:pPr>
      <w:hyperlink w:anchor="_Toc491268042" w:history="1">
        <w:r w:rsidR="008D25EA" w:rsidRPr="00BF43FD">
          <w:rPr>
            <w:rStyle w:val="af1"/>
            <w:noProof/>
          </w:rPr>
          <w:t>4.3.1</w:t>
        </w:r>
        <w:r w:rsidR="008D25EA" w:rsidRPr="00492545">
          <w:rPr>
            <w:rFonts w:ascii="等线" w:eastAsia="等线" w:hAnsi="等线"/>
            <w:noProof/>
            <w:szCs w:val="22"/>
          </w:rPr>
          <w:tab/>
        </w:r>
        <w:r w:rsidR="008D25EA" w:rsidRPr="00BF43FD">
          <w:rPr>
            <w:rStyle w:val="af1"/>
            <w:noProof/>
          </w:rPr>
          <w:t>进度安排</w:t>
        </w:r>
        <w:r w:rsidR="008D25EA">
          <w:rPr>
            <w:noProof/>
            <w:webHidden/>
          </w:rPr>
          <w:tab/>
        </w:r>
        <w:r w:rsidR="008D25EA">
          <w:rPr>
            <w:noProof/>
            <w:webHidden/>
          </w:rPr>
          <w:fldChar w:fldCharType="begin"/>
        </w:r>
        <w:r w:rsidR="008D25EA">
          <w:rPr>
            <w:noProof/>
            <w:webHidden/>
          </w:rPr>
          <w:instrText xml:space="preserve"> PAGEREF _Toc491268042 \h </w:instrText>
        </w:r>
        <w:r w:rsidR="008D25EA">
          <w:rPr>
            <w:noProof/>
            <w:webHidden/>
          </w:rPr>
        </w:r>
        <w:r w:rsidR="008D25EA">
          <w:rPr>
            <w:noProof/>
            <w:webHidden/>
          </w:rPr>
          <w:fldChar w:fldCharType="separate"/>
        </w:r>
        <w:r w:rsidR="008D25EA">
          <w:rPr>
            <w:noProof/>
            <w:webHidden/>
          </w:rPr>
          <w:t>5</w:t>
        </w:r>
        <w:r w:rsidR="008D25EA">
          <w:rPr>
            <w:noProof/>
            <w:webHidden/>
          </w:rPr>
          <w:fldChar w:fldCharType="end"/>
        </w:r>
      </w:hyperlink>
    </w:p>
    <w:p w:rsidR="008D25EA" w:rsidRPr="00492545" w:rsidRDefault="00CA4FED" w:rsidP="008D25EA">
      <w:pPr>
        <w:pStyle w:val="31"/>
        <w:tabs>
          <w:tab w:val="left" w:pos="1680"/>
          <w:tab w:val="right" w:leader="dot" w:pos="9016"/>
        </w:tabs>
        <w:rPr>
          <w:rFonts w:ascii="等线" w:eastAsia="等线" w:hAnsi="等线"/>
          <w:noProof/>
          <w:szCs w:val="22"/>
        </w:rPr>
      </w:pPr>
      <w:hyperlink w:anchor="_Toc491268043" w:history="1">
        <w:r w:rsidR="008D25EA" w:rsidRPr="00BF43FD">
          <w:rPr>
            <w:rStyle w:val="af1"/>
            <w:noProof/>
          </w:rPr>
          <w:t>4.3.2</w:t>
        </w:r>
        <w:r w:rsidR="008D25EA" w:rsidRPr="00492545">
          <w:rPr>
            <w:rFonts w:ascii="等线" w:eastAsia="等线" w:hAnsi="等线"/>
            <w:noProof/>
            <w:szCs w:val="22"/>
          </w:rPr>
          <w:tab/>
        </w:r>
        <w:r w:rsidR="008D25EA" w:rsidRPr="00BF43FD">
          <w:rPr>
            <w:rStyle w:val="af1"/>
            <w:noProof/>
          </w:rPr>
          <w:t>进度控制计划</w:t>
        </w:r>
        <w:r w:rsidR="008D25EA">
          <w:rPr>
            <w:noProof/>
            <w:webHidden/>
          </w:rPr>
          <w:tab/>
        </w:r>
        <w:r w:rsidR="008D25EA">
          <w:rPr>
            <w:noProof/>
            <w:webHidden/>
          </w:rPr>
          <w:fldChar w:fldCharType="begin"/>
        </w:r>
        <w:r w:rsidR="008D25EA">
          <w:rPr>
            <w:noProof/>
            <w:webHidden/>
          </w:rPr>
          <w:instrText xml:space="preserve"> PAGEREF _Toc491268043 \h </w:instrText>
        </w:r>
        <w:r w:rsidR="008D25EA">
          <w:rPr>
            <w:noProof/>
            <w:webHidden/>
          </w:rPr>
        </w:r>
        <w:r w:rsidR="008D25EA">
          <w:rPr>
            <w:noProof/>
            <w:webHidden/>
          </w:rPr>
          <w:fldChar w:fldCharType="separate"/>
        </w:r>
        <w:r w:rsidR="008D25EA">
          <w:rPr>
            <w:noProof/>
            <w:webHidden/>
          </w:rPr>
          <w:t>5</w:t>
        </w:r>
        <w:r w:rsidR="008D25EA">
          <w:rPr>
            <w:noProof/>
            <w:webHidden/>
          </w:rPr>
          <w:fldChar w:fldCharType="end"/>
        </w:r>
      </w:hyperlink>
    </w:p>
    <w:p w:rsidR="008D25EA" w:rsidRPr="00492545" w:rsidRDefault="00CA4FED" w:rsidP="008D25EA">
      <w:pPr>
        <w:pStyle w:val="23"/>
        <w:tabs>
          <w:tab w:val="left" w:pos="1260"/>
          <w:tab w:val="right" w:leader="dot" w:pos="9016"/>
        </w:tabs>
        <w:rPr>
          <w:rFonts w:ascii="等线" w:eastAsia="等线" w:hAnsi="等线"/>
          <w:noProof/>
          <w:szCs w:val="22"/>
        </w:rPr>
      </w:pPr>
      <w:hyperlink w:anchor="_Toc491268044" w:history="1">
        <w:r w:rsidR="008D25EA" w:rsidRPr="00BF43FD">
          <w:rPr>
            <w:rStyle w:val="af1"/>
            <w:noProof/>
          </w:rPr>
          <w:t>4.4</w:t>
        </w:r>
        <w:r w:rsidR="008D25EA" w:rsidRPr="00492545">
          <w:rPr>
            <w:rFonts w:ascii="等线" w:eastAsia="等线" w:hAnsi="等线"/>
            <w:noProof/>
            <w:szCs w:val="22"/>
          </w:rPr>
          <w:tab/>
        </w:r>
        <w:r w:rsidR="008D25EA" w:rsidRPr="00BF43FD">
          <w:rPr>
            <w:rStyle w:val="af1"/>
            <w:noProof/>
          </w:rPr>
          <w:t>接口人员</w:t>
        </w:r>
        <w:r w:rsidR="008D25EA">
          <w:rPr>
            <w:noProof/>
            <w:webHidden/>
          </w:rPr>
          <w:tab/>
        </w:r>
        <w:r w:rsidR="008D25EA">
          <w:rPr>
            <w:noProof/>
            <w:webHidden/>
          </w:rPr>
          <w:fldChar w:fldCharType="begin"/>
        </w:r>
        <w:r w:rsidR="008D25EA">
          <w:rPr>
            <w:noProof/>
            <w:webHidden/>
          </w:rPr>
          <w:instrText xml:space="preserve"> PAGEREF _Toc491268044 \h </w:instrText>
        </w:r>
        <w:r w:rsidR="008D25EA">
          <w:rPr>
            <w:noProof/>
            <w:webHidden/>
          </w:rPr>
        </w:r>
        <w:r w:rsidR="008D25EA">
          <w:rPr>
            <w:noProof/>
            <w:webHidden/>
          </w:rPr>
          <w:fldChar w:fldCharType="separate"/>
        </w:r>
        <w:r w:rsidR="008D25EA">
          <w:rPr>
            <w:noProof/>
            <w:webHidden/>
          </w:rPr>
          <w:t>5</w:t>
        </w:r>
        <w:r w:rsidR="008D25EA">
          <w:rPr>
            <w:noProof/>
            <w:webHidden/>
          </w:rPr>
          <w:fldChar w:fldCharType="end"/>
        </w:r>
      </w:hyperlink>
    </w:p>
    <w:p w:rsidR="008D25EA" w:rsidRPr="00492545" w:rsidRDefault="00CA4FED" w:rsidP="008D25EA">
      <w:pPr>
        <w:pStyle w:val="23"/>
        <w:tabs>
          <w:tab w:val="left" w:pos="1260"/>
          <w:tab w:val="right" w:leader="dot" w:pos="9016"/>
        </w:tabs>
        <w:rPr>
          <w:rFonts w:ascii="等线" w:eastAsia="等线" w:hAnsi="等线"/>
          <w:noProof/>
          <w:szCs w:val="22"/>
        </w:rPr>
      </w:pPr>
      <w:hyperlink w:anchor="_Toc491268045" w:history="1">
        <w:r w:rsidR="008D25EA" w:rsidRPr="00BF43FD">
          <w:rPr>
            <w:rStyle w:val="af1"/>
            <w:noProof/>
          </w:rPr>
          <w:t>4.5</w:t>
        </w:r>
        <w:r w:rsidR="008D25EA" w:rsidRPr="00492545">
          <w:rPr>
            <w:rFonts w:ascii="等线" w:eastAsia="等线" w:hAnsi="等线"/>
            <w:noProof/>
            <w:szCs w:val="22"/>
          </w:rPr>
          <w:tab/>
        </w:r>
        <w:r w:rsidR="008D25EA" w:rsidRPr="00BF43FD">
          <w:rPr>
            <w:rStyle w:val="af1"/>
            <w:noProof/>
          </w:rPr>
          <w:t>关键问题</w:t>
        </w:r>
        <w:r w:rsidR="008D25EA">
          <w:rPr>
            <w:noProof/>
            <w:webHidden/>
          </w:rPr>
          <w:tab/>
        </w:r>
        <w:r w:rsidR="008D25EA">
          <w:rPr>
            <w:noProof/>
            <w:webHidden/>
          </w:rPr>
          <w:fldChar w:fldCharType="begin"/>
        </w:r>
        <w:r w:rsidR="008D25EA">
          <w:rPr>
            <w:noProof/>
            <w:webHidden/>
          </w:rPr>
          <w:instrText xml:space="preserve"> PAGEREF _Toc491268045 \h </w:instrText>
        </w:r>
        <w:r w:rsidR="008D25EA">
          <w:rPr>
            <w:noProof/>
            <w:webHidden/>
          </w:rPr>
        </w:r>
        <w:r w:rsidR="008D25EA">
          <w:rPr>
            <w:noProof/>
            <w:webHidden/>
          </w:rPr>
          <w:fldChar w:fldCharType="separate"/>
        </w:r>
        <w:r w:rsidR="008D25EA">
          <w:rPr>
            <w:noProof/>
            <w:webHidden/>
          </w:rPr>
          <w:t>5</w:t>
        </w:r>
        <w:r w:rsidR="008D25EA">
          <w:rPr>
            <w:noProof/>
            <w:webHidden/>
          </w:rPr>
          <w:fldChar w:fldCharType="end"/>
        </w:r>
      </w:hyperlink>
    </w:p>
    <w:p w:rsidR="008D25EA" w:rsidRPr="00492545" w:rsidRDefault="00CA4FED" w:rsidP="008D25EA">
      <w:pPr>
        <w:pStyle w:val="11"/>
        <w:tabs>
          <w:tab w:val="left" w:pos="420"/>
          <w:tab w:val="right" w:leader="dot" w:pos="9016"/>
        </w:tabs>
        <w:rPr>
          <w:rFonts w:ascii="等线" w:eastAsia="等线" w:hAnsi="等线"/>
          <w:noProof/>
          <w:szCs w:val="22"/>
        </w:rPr>
      </w:pPr>
      <w:hyperlink w:anchor="_Toc491268046" w:history="1">
        <w:r w:rsidR="008D25EA" w:rsidRPr="00BF43FD">
          <w:rPr>
            <w:rStyle w:val="af1"/>
            <w:noProof/>
          </w:rPr>
          <w:t>5.</w:t>
        </w:r>
        <w:r w:rsidR="008D25EA" w:rsidRPr="00492545">
          <w:rPr>
            <w:rFonts w:ascii="等线" w:eastAsia="等线" w:hAnsi="等线"/>
            <w:noProof/>
            <w:szCs w:val="22"/>
          </w:rPr>
          <w:tab/>
        </w:r>
        <w:r w:rsidR="008D25EA" w:rsidRPr="00BF43FD">
          <w:rPr>
            <w:rStyle w:val="af1"/>
            <w:noProof/>
          </w:rPr>
          <w:t>专题计划要点</w:t>
        </w:r>
        <w:r w:rsidR="008D25EA">
          <w:rPr>
            <w:noProof/>
            <w:webHidden/>
          </w:rPr>
          <w:tab/>
        </w:r>
        <w:r w:rsidR="008D25EA">
          <w:rPr>
            <w:noProof/>
            <w:webHidden/>
          </w:rPr>
          <w:fldChar w:fldCharType="begin"/>
        </w:r>
        <w:r w:rsidR="008D25EA">
          <w:rPr>
            <w:noProof/>
            <w:webHidden/>
          </w:rPr>
          <w:instrText xml:space="preserve"> PAGEREF _Toc491268046 \h </w:instrText>
        </w:r>
        <w:r w:rsidR="008D25EA">
          <w:rPr>
            <w:noProof/>
            <w:webHidden/>
          </w:rPr>
        </w:r>
        <w:r w:rsidR="008D25EA">
          <w:rPr>
            <w:noProof/>
            <w:webHidden/>
          </w:rPr>
          <w:fldChar w:fldCharType="separate"/>
        </w:r>
        <w:r w:rsidR="008D25EA">
          <w:rPr>
            <w:noProof/>
            <w:webHidden/>
          </w:rPr>
          <w:t>6</w:t>
        </w:r>
        <w:r w:rsidR="008D25EA">
          <w:rPr>
            <w:noProof/>
            <w:webHidden/>
          </w:rPr>
          <w:fldChar w:fldCharType="end"/>
        </w:r>
      </w:hyperlink>
    </w:p>
    <w:p w:rsidR="008D25EA" w:rsidRPr="00492545" w:rsidRDefault="00CA4FED" w:rsidP="008D25EA">
      <w:pPr>
        <w:pStyle w:val="23"/>
        <w:tabs>
          <w:tab w:val="left" w:pos="1260"/>
          <w:tab w:val="right" w:leader="dot" w:pos="9016"/>
        </w:tabs>
        <w:rPr>
          <w:rFonts w:ascii="等线" w:eastAsia="等线" w:hAnsi="等线"/>
          <w:noProof/>
          <w:szCs w:val="22"/>
        </w:rPr>
      </w:pPr>
      <w:hyperlink w:anchor="_Toc491268047" w:history="1">
        <w:r w:rsidR="008D25EA" w:rsidRPr="00BF43FD">
          <w:rPr>
            <w:rStyle w:val="af1"/>
            <w:noProof/>
          </w:rPr>
          <w:t>5.1</w:t>
        </w:r>
        <w:r w:rsidR="008D25EA" w:rsidRPr="00492545">
          <w:rPr>
            <w:rFonts w:ascii="等线" w:eastAsia="等线" w:hAnsi="等线"/>
            <w:noProof/>
            <w:szCs w:val="22"/>
          </w:rPr>
          <w:tab/>
        </w:r>
        <w:r w:rsidR="008D25EA" w:rsidRPr="00BF43FD">
          <w:rPr>
            <w:rStyle w:val="af1"/>
            <w:noProof/>
          </w:rPr>
          <w:t>基础技术积累计划</w:t>
        </w:r>
        <w:r w:rsidR="008D25EA">
          <w:rPr>
            <w:noProof/>
            <w:webHidden/>
          </w:rPr>
          <w:tab/>
        </w:r>
        <w:r w:rsidR="008D25EA">
          <w:rPr>
            <w:noProof/>
            <w:webHidden/>
          </w:rPr>
          <w:fldChar w:fldCharType="begin"/>
        </w:r>
        <w:r w:rsidR="008D25EA">
          <w:rPr>
            <w:noProof/>
            <w:webHidden/>
          </w:rPr>
          <w:instrText xml:space="preserve"> PAGEREF _Toc491268047 \h </w:instrText>
        </w:r>
        <w:r w:rsidR="008D25EA">
          <w:rPr>
            <w:noProof/>
            <w:webHidden/>
          </w:rPr>
        </w:r>
        <w:r w:rsidR="008D25EA">
          <w:rPr>
            <w:noProof/>
            <w:webHidden/>
          </w:rPr>
          <w:fldChar w:fldCharType="separate"/>
        </w:r>
        <w:r w:rsidR="008D25EA">
          <w:rPr>
            <w:noProof/>
            <w:webHidden/>
          </w:rPr>
          <w:t>6</w:t>
        </w:r>
        <w:r w:rsidR="008D25EA">
          <w:rPr>
            <w:noProof/>
            <w:webHidden/>
          </w:rPr>
          <w:fldChar w:fldCharType="end"/>
        </w:r>
      </w:hyperlink>
    </w:p>
    <w:p w:rsidR="008D25EA" w:rsidRPr="00492545" w:rsidRDefault="00CA4FED" w:rsidP="008D25EA">
      <w:pPr>
        <w:pStyle w:val="23"/>
        <w:tabs>
          <w:tab w:val="left" w:pos="1260"/>
          <w:tab w:val="right" w:leader="dot" w:pos="9016"/>
        </w:tabs>
        <w:rPr>
          <w:rFonts w:ascii="等线" w:eastAsia="等线" w:hAnsi="等线"/>
          <w:noProof/>
          <w:szCs w:val="22"/>
        </w:rPr>
      </w:pPr>
      <w:hyperlink w:anchor="_Toc491268048" w:history="1">
        <w:r w:rsidR="008D25EA" w:rsidRPr="00BF43FD">
          <w:rPr>
            <w:rStyle w:val="af1"/>
            <w:noProof/>
          </w:rPr>
          <w:t>5.2</w:t>
        </w:r>
        <w:r w:rsidR="008D25EA" w:rsidRPr="00492545">
          <w:rPr>
            <w:rFonts w:ascii="等线" w:eastAsia="等线" w:hAnsi="等线"/>
            <w:noProof/>
            <w:szCs w:val="22"/>
          </w:rPr>
          <w:tab/>
        </w:r>
        <w:r w:rsidR="008D25EA" w:rsidRPr="00BF43FD">
          <w:rPr>
            <w:rStyle w:val="af1"/>
            <w:noProof/>
          </w:rPr>
          <w:t>测试计划</w:t>
        </w:r>
        <w:r w:rsidR="008D25EA">
          <w:rPr>
            <w:noProof/>
            <w:webHidden/>
          </w:rPr>
          <w:tab/>
        </w:r>
        <w:r w:rsidR="008D25EA">
          <w:rPr>
            <w:noProof/>
            <w:webHidden/>
          </w:rPr>
          <w:fldChar w:fldCharType="begin"/>
        </w:r>
        <w:r w:rsidR="008D25EA">
          <w:rPr>
            <w:noProof/>
            <w:webHidden/>
          </w:rPr>
          <w:instrText xml:space="preserve"> PAGEREF _Toc491268048 \h </w:instrText>
        </w:r>
        <w:r w:rsidR="008D25EA">
          <w:rPr>
            <w:noProof/>
            <w:webHidden/>
          </w:rPr>
        </w:r>
        <w:r w:rsidR="008D25EA">
          <w:rPr>
            <w:noProof/>
            <w:webHidden/>
          </w:rPr>
          <w:fldChar w:fldCharType="separate"/>
        </w:r>
        <w:r w:rsidR="008D25EA">
          <w:rPr>
            <w:noProof/>
            <w:webHidden/>
          </w:rPr>
          <w:t>6</w:t>
        </w:r>
        <w:r w:rsidR="008D25EA">
          <w:rPr>
            <w:noProof/>
            <w:webHidden/>
          </w:rPr>
          <w:fldChar w:fldCharType="end"/>
        </w:r>
      </w:hyperlink>
    </w:p>
    <w:p w:rsidR="008D25EA" w:rsidRDefault="008D25EA" w:rsidP="008D25EA">
      <w:pPr>
        <w:spacing w:line="360" w:lineRule="auto"/>
        <w:jc w:val="center"/>
        <w:rPr>
          <w:rFonts w:ascii="楷体_GB2312" w:eastAsia="楷体_GB2312"/>
          <w:sz w:val="36"/>
          <w:u w:val="single"/>
        </w:rPr>
      </w:pPr>
      <w:r>
        <w:rPr>
          <w:rFonts w:ascii="楷体_GB2312" w:eastAsia="楷体_GB2312"/>
          <w:sz w:val="36"/>
          <w:u w:val="single"/>
        </w:rPr>
        <w:fldChar w:fldCharType="end"/>
      </w:r>
    </w:p>
    <w:p w:rsidR="008D25EA" w:rsidRDefault="008D25EA" w:rsidP="008D25EA">
      <w:pPr>
        <w:spacing w:line="360" w:lineRule="auto"/>
        <w:jc w:val="center"/>
        <w:rPr>
          <w:rFonts w:ascii="楷体_GB2312" w:eastAsia="楷体_GB2312"/>
          <w:sz w:val="36"/>
          <w:u w:val="single"/>
        </w:rPr>
      </w:pPr>
    </w:p>
    <w:p w:rsidR="008D25EA" w:rsidRDefault="008D25EA" w:rsidP="008D25EA">
      <w:pPr>
        <w:spacing w:line="360" w:lineRule="auto"/>
        <w:jc w:val="center"/>
        <w:rPr>
          <w:rFonts w:ascii="楷体_GB2312" w:eastAsia="楷体_GB2312"/>
          <w:sz w:val="36"/>
          <w:u w:val="single"/>
        </w:rPr>
      </w:pPr>
    </w:p>
    <w:p w:rsidR="008D25EA" w:rsidRDefault="008D25EA" w:rsidP="008D25EA">
      <w:pPr>
        <w:spacing w:line="360" w:lineRule="auto"/>
        <w:jc w:val="center"/>
        <w:rPr>
          <w:rFonts w:ascii="宋体"/>
          <w:b/>
          <w:sz w:val="24"/>
        </w:rPr>
      </w:pPr>
    </w:p>
    <w:p w:rsidR="008D25EA" w:rsidRDefault="008D25EA" w:rsidP="008D25EA">
      <w:pPr>
        <w:pStyle w:val="1"/>
      </w:pPr>
      <w:bookmarkStart w:id="4" w:name="_Toc491268019"/>
      <w:r>
        <w:rPr>
          <w:rFonts w:hint="eastAsia"/>
        </w:rPr>
        <w:t>引言</w:t>
      </w:r>
      <w:bookmarkEnd w:id="4"/>
    </w:p>
    <w:p w:rsidR="008D25EA" w:rsidRDefault="008D25EA" w:rsidP="008D25EA">
      <w:pPr>
        <w:pStyle w:val="2"/>
      </w:pPr>
      <w:bookmarkStart w:id="5" w:name="_Toc491268020"/>
      <w:r>
        <w:rPr>
          <w:rFonts w:hint="eastAsia"/>
        </w:rPr>
        <w:t>编写目的</w:t>
      </w:r>
      <w:bookmarkEnd w:id="5"/>
    </w:p>
    <w:p w:rsidR="008D25EA" w:rsidRPr="0078180E" w:rsidRDefault="008D25EA" w:rsidP="008D25EA">
      <w:pPr>
        <w:spacing w:line="360" w:lineRule="auto"/>
        <w:ind w:firstLine="425"/>
      </w:pPr>
      <w:proofErr w:type="gramStart"/>
      <w:r w:rsidRPr="0078180E">
        <w:rPr>
          <w:rFonts w:hint="eastAsia"/>
        </w:rPr>
        <w:t>编写此</w:t>
      </w:r>
      <w:proofErr w:type="gramEnd"/>
      <w:r w:rsidRPr="0078180E">
        <w:rPr>
          <w:rFonts w:hint="eastAsia"/>
        </w:rPr>
        <w:t>计划是为了更好的安排成员工作，能按整个网页制作按照工程化的方法流水进行下去。</w:t>
      </w:r>
    </w:p>
    <w:p w:rsidR="008D25EA" w:rsidRDefault="008D25EA" w:rsidP="008D25EA">
      <w:pPr>
        <w:pStyle w:val="2"/>
      </w:pPr>
      <w:bookmarkStart w:id="6" w:name="_Toc491268021"/>
      <w:r>
        <w:rPr>
          <w:rFonts w:hint="eastAsia"/>
        </w:rPr>
        <w:lastRenderedPageBreak/>
        <w:t>项目简介</w:t>
      </w:r>
      <w:bookmarkEnd w:id="6"/>
    </w:p>
    <w:p w:rsidR="008D25EA" w:rsidRDefault="008D25EA" w:rsidP="008D25EA">
      <w:pPr>
        <w:pStyle w:val="3"/>
        <w:rPr>
          <w:rFonts w:ascii="宋体"/>
          <w:sz w:val="24"/>
        </w:rPr>
      </w:pPr>
      <w:bookmarkStart w:id="7" w:name="_Toc491268022"/>
      <w:bookmarkEnd w:id="7"/>
    </w:p>
    <w:p w:rsidR="008D25EA" w:rsidRPr="0078180E" w:rsidRDefault="008D25EA" w:rsidP="008D25EA">
      <w:pPr>
        <w:pStyle w:val="3"/>
        <w:numPr>
          <w:ilvl w:val="0"/>
          <w:numId w:val="0"/>
        </w:numPr>
        <w:rPr>
          <w:rFonts w:ascii="Times New Roman" w:hAnsi="Times New Roman"/>
          <w:i w:val="0"/>
          <w:iCs w:val="0"/>
          <w:snapToGrid/>
          <w:kern w:val="2"/>
          <w:szCs w:val="20"/>
        </w:rPr>
      </w:pPr>
      <w:bookmarkStart w:id="8" w:name="_Toc491268023"/>
      <w:r w:rsidRPr="00A26ECC">
        <w:rPr>
          <w:rFonts w:ascii="宋体" w:hint="eastAsia"/>
          <w:i w:val="0"/>
          <w:sz w:val="24"/>
        </w:rPr>
        <w:t>项目名称：</w:t>
      </w:r>
      <w:r w:rsidRPr="0078180E">
        <w:rPr>
          <w:rFonts w:ascii="Times New Roman" w:hAnsi="Times New Roman" w:hint="eastAsia"/>
          <w:i w:val="0"/>
          <w:iCs w:val="0"/>
          <w:snapToGrid/>
          <w:kern w:val="2"/>
          <w:szCs w:val="20"/>
        </w:rPr>
        <w:t>大学生在线考试系统</w:t>
      </w:r>
      <w:bookmarkEnd w:id="8"/>
    </w:p>
    <w:p w:rsidR="008D25EA" w:rsidRDefault="008D25EA" w:rsidP="008D25EA">
      <w:pPr>
        <w:pStyle w:val="3"/>
        <w:rPr>
          <w:i w:val="0"/>
        </w:rPr>
      </w:pPr>
      <w:bookmarkStart w:id="9" w:name="_Toc491268024"/>
      <w:r w:rsidRPr="00A26ECC">
        <w:rPr>
          <w:rFonts w:hint="eastAsia"/>
          <w:i w:val="0"/>
        </w:rPr>
        <w:t>项目背景</w:t>
      </w:r>
      <w:bookmarkEnd w:id="9"/>
    </w:p>
    <w:p w:rsidR="008D25EA" w:rsidRPr="0078180E" w:rsidRDefault="008D25EA" w:rsidP="008D25EA">
      <w:pPr>
        <w:spacing w:line="360" w:lineRule="auto"/>
        <w:ind w:firstLine="425"/>
      </w:pPr>
      <w:r w:rsidRPr="0078180E">
        <w:rPr>
          <w:rFonts w:hint="eastAsia"/>
        </w:rPr>
        <w:t>近年来大学生进入学校大都形成自主学习的习惯，这是虽然是值得提倡的，但这相对也削弱了大学生与老师的交流互动，例如老师无法及时知道学生的学习理解度，完成度不方便对教案修改，学生对课堂上所学的难以及时得到相应的巩固，大多数学生与老师的交流仅限于课堂，在这种缺陷的驱动我们队产生了一个</w:t>
      </w:r>
      <w:r w:rsidRPr="0078180E">
        <w:rPr>
          <w:rFonts w:hint="eastAsia"/>
        </w:rPr>
        <w:t>idea---------</w:t>
      </w:r>
      <w:r w:rsidRPr="0078180E">
        <w:rPr>
          <w:rFonts w:hint="eastAsia"/>
        </w:rPr>
        <w:t>做一个方便老师与学生交流的网页。</w:t>
      </w:r>
    </w:p>
    <w:p w:rsidR="008D25EA" w:rsidRPr="00A26ECC" w:rsidRDefault="008D25EA" w:rsidP="008D25EA">
      <w:pPr>
        <w:pStyle w:val="a0"/>
      </w:pPr>
    </w:p>
    <w:p w:rsidR="008D25EA" w:rsidRDefault="008D25EA" w:rsidP="008D25EA">
      <w:pPr>
        <w:pStyle w:val="2"/>
      </w:pPr>
      <w:bookmarkStart w:id="10" w:name="_Toc491268025"/>
      <w:r>
        <w:rPr>
          <w:rFonts w:hint="eastAsia"/>
        </w:rPr>
        <w:t>定义</w:t>
      </w:r>
      <w:bookmarkEnd w:id="10"/>
    </w:p>
    <w:p w:rsidR="008D25EA" w:rsidRDefault="008D25EA" w:rsidP="008D25EA">
      <w:pPr>
        <w:pStyle w:val="a0"/>
      </w:pPr>
      <w:r>
        <w:rPr>
          <w:rFonts w:hint="eastAsia"/>
        </w:rPr>
        <w:t>DW</w:t>
      </w:r>
      <w:r>
        <w:rPr>
          <w:rFonts w:hint="eastAsia"/>
        </w:rPr>
        <w:t>：</w:t>
      </w:r>
      <w:r>
        <w:rPr>
          <w:rFonts w:hint="eastAsia"/>
        </w:rPr>
        <w:t>Dreamweaver</w:t>
      </w:r>
    </w:p>
    <w:p w:rsidR="008D25EA" w:rsidRDefault="008D25EA" w:rsidP="008D25EA">
      <w:pPr>
        <w:pStyle w:val="a0"/>
      </w:pPr>
      <w:r>
        <w:rPr>
          <w:rFonts w:hint="eastAsia"/>
        </w:rPr>
        <w:t>WAMP</w:t>
      </w:r>
      <w:r>
        <w:rPr>
          <w:rFonts w:hint="eastAsia"/>
        </w:rPr>
        <w:t>：</w:t>
      </w:r>
      <w:r>
        <w:rPr>
          <w:rFonts w:hint="eastAsia"/>
        </w:rPr>
        <w:t>WAMPSERVER</w:t>
      </w:r>
    </w:p>
    <w:p w:rsidR="008D25EA" w:rsidRPr="00D057BB" w:rsidRDefault="008D25EA" w:rsidP="008D25EA">
      <w:pPr>
        <w:pStyle w:val="a0"/>
      </w:pPr>
      <w:r>
        <w:rPr>
          <w:rFonts w:hint="eastAsia"/>
        </w:rPr>
        <w:t>PH</w:t>
      </w:r>
      <w:r>
        <w:rPr>
          <w:rFonts w:hint="eastAsia"/>
        </w:rPr>
        <w:t>：</w:t>
      </w:r>
      <w:r>
        <w:rPr>
          <w:rFonts w:hint="eastAsia"/>
        </w:rPr>
        <w:t>Photoshop</w:t>
      </w:r>
    </w:p>
    <w:p w:rsidR="008D25EA" w:rsidRDefault="008D25EA" w:rsidP="008D25EA">
      <w:pPr>
        <w:pStyle w:val="2"/>
      </w:pPr>
      <w:bookmarkStart w:id="11" w:name="_Toc491268026"/>
      <w:r>
        <w:rPr>
          <w:rFonts w:hint="eastAsia"/>
        </w:rPr>
        <w:t>参考资料</w:t>
      </w:r>
      <w:bookmarkEnd w:id="11"/>
    </w:p>
    <w:p w:rsidR="008D25EA" w:rsidRPr="0078180E" w:rsidRDefault="00CA4FED" w:rsidP="008D25EA">
      <w:pPr>
        <w:pStyle w:val="a0"/>
        <w:numPr>
          <w:ilvl w:val="0"/>
          <w:numId w:val="23"/>
        </w:numPr>
      </w:pPr>
      <w:hyperlink r:id="rId9" w:tgtFrame="_blank" w:history="1">
        <w:r w:rsidR="008D25EA">
          <w:rPr>
            <w:rStyle w:val="af1"/>
            <w:rFonts w:ascii="Helvetica" w:hAnsi="Helvetica" w:cs="Helvetica"/>
            <w:sz w:val="23"/>
            <w:szCs w:val="23"/>
            <w:lang w:eastAsia="zh-Hans"/>
          </w:rPr>
          <w:t xml:space="preserve">PHP: PHP </w:t>
        </w:r>
        <w:r w:rsidR="008D25EA">
          <w:rPr>
            <w:rStyle w:val="af1"/>
            <w:rFonts w:ascii="Helvetica" w:hAnsi="Helvetica" w:cs="Helvetica"/>
            <w:sz w:val="23"/>
            <w:szCs w:val="23"/>
            <w:lang w:eastAsia="zh-Hans"/>
          </w:rPr>
          <w:t>手册</w:t>
        </w:r>
      </w:hyperlink>
      <w:r w:rsidR="008D25EA" w:rsidRPr="0078180E">
        <w:rPr>
          <w:rFonts w:ascii="Helvetica" w:hAnsi="Helvetica" w:cs="Helvetica"/>
          <w:color w:val="262626"/>
          <w:sz w:val="23"/>
          <w:szCs w:val="23"/>
          <w:lang w:eastAsia="zh-Hans"/>
        </w:rPr>
        <w:br/>
      </w:r>
      <w:hyperlink r:id="rId10" w:tgtFrame="_blank" w:history="1">
        <w:r w:rsidR="008D25EA" w:rsidRPr="0078180E">
          <w:rPr>
            <w:rStyle w:val="af1"/>
            <w:rFonts w:ascii="Helvetica" w:hAnsi="Helvetica" w:cs="Helvetica"/>
            <w:sz w:val="23"/>
            <w:szCs w:val="23"/>
            <w:lang w:eastAsia="zh-Hans"/>
          </w:rPr>
          <w:t>MySQL 5.1</w:t>
        </w:r>
        <w:r w:rsidR="008D25EA" w:rsidRPr="0078180E">
          <w:rPr>
            <w:rStyle w:val="af1"/>
            <w:rFonts w:ascii="Helvetica" w:hAnsi="Helvetica" w:cs="Helvetica"/>
            <w:sz w:val="23"/>
            <w:szCs w:val="23"/>
            <w:lang w:eastAsia="zh-Hans"/>
          </w:rPr>
          <w:t>参考手册</w:t>
        </w:r>
      </w:hyperlink>
      <w:r w:rsidR="008D25EA" w:rsidRPr="0078180E">
        <w:rPr>
          <w:rFonts w:ascii="Helvetica" w:hAnsi="Helvetica" w:cs="Helvetica"/>
          <w:color w:val="262626"/>
          <w:sz w:val="23"/>
          <w:szCs w:val="23"/>
          <w:lang w:eastAsia="zh-Hans"/>
        </w:rPr>
        <w:br/>
      </w:r>
      <w:hyperlink r:id="rId11" w:tgtFrame="_blank" w:history="1">
        <w:r w:rsidR="008D25EA" w:rsidRPr="0078180E">
          <w:rPr>
            <w:rStyle w:val="af1"/>
            <w:rFonts w:ascii="Helvetica" w:hAnsi="Helvetica" w:cs="Helvetica"/>
            <w:sz w:val="23"/>
            <w:szCs w:val="23"/>
            <w:lang w:eastAsia="zh-Hans"/>
          </w:rPr>
          <w:t xml:space="preserve">Apache 2.2 </w:t>
        </w:r>
        <w:r w:rsidR="008D25EA" w:rsidRPr="0078180E">
          <w:rPr>
            <w:rStyle w:val="af1"/>
            <w:rFonts w:ascii="Helvetica" w:hAnsi="Helvetica" w:cs="Helvetica"/>
            <w:sz w:val="23"/>
            <w:szCs w:val="23"/>
            <w:lang w:eastAsia="zh-Hans"/>
          </w:rPr>
          <w:t>中文官方文档</w:t>
        </w:r>
      </w:hyperlink>
    </w:p>
    <w:p w:rsidR="008D25EA" w:rsidRPr="0078180E" w:rsidRDefault="008D25EA" w:rsidP="008D25EA">
      <w:pPr>
        <w:numPr>
          <w:ilvl w:val="0"/>
          <w:numId w:val="23"/>
        </w:numPr>
        <w:spacing w:line="360" w:lineRule="auto"/>
      </w:pPr>
      <w:r w:rsidRPr="0078180E">
        <w:rPr>
          <w:rFonts w:ascii="Arial" w:hAnsi="Arial"/>
          <w:iCs/>
          <w:snapToGrid w:val="0"/>
          <w:color w:val="000000"/>
          <w:kern w:val="0"/>
          <w:sz w:val="20"/>
        </w:rPr>
        <w:t>《</w:t>
      </w:r>
      <w:r w:rsidRPr="0078180E">
        <w:rPr>
          <w:rFonts w:ascii="Arial" w:hAnsi="Arial"/>
          <w:iCs/>
          <w:snapToGrid w:val="0"/>
          <w:color w:val="000000"/>
          <w:kern w:val="0"/>
          <w:sz w:val="20"/>
        </w:rPr>
        <w:t>PHP</w:t>
      </w:r>
      <w:r w:rsidRPr="0078180E">
        <w:rPr>
          <w:rFonts w:ascii="Arial" w:hAnsi="Arial"/>
          <w:iCs/>
          <w:snapToGrid w:val="0"/>
          <w:color w:val="000000"/>
          <w:kern w:val="0"/>
          <w:sz w:val="20"/>
        </w:rPr>
        <w:t>和</w:t>
      </w:r>
      <w:r w:rsidRPr="0078180E">
        <w:rPr>
          <w:rFonts w:ascii="Arial" w:hAnsi="Arial"/>
          <w:iCs/>
          <w:snapToGrid w:val="0"/>
          <w:color w:val="000000"/>
          <w:kern w:val="0"/>
          <w:sz w:val="20"/>
        </w:rPr>
        <w:t>MySQL Web</w:t>
      </w:r>
      <w:r w:rsidRPr="0078180E">
        <w:rPr>
          <w:rFonts w:ascii="Arial" w:hAnsi="Arial"/>
          <w:iCs/>
          <w:snapToGrid w:val="0"/>
          <w:color w:val="000000"/>
          <w:kern w:val="0"/>
          <w:sz w:val="20"/>
        </w:rPr>
        <w:t>开发》</w:t>
      </w:r>
      <w:r w:rsidRPr="0078180E">
        <w:rPr>
          <w:rFonts w:ascii="Arial" w:hAnsi="Arial" w:hint="eastAsia"/>
          <w:iCs/>
          <w:snapToGrid w:val="0"/>
          <w:color w:val="000000"/>
          <w:kern w:val="0"/>
          <w:sz w:val="20"/>
        </w:rPr>
        <w:t xml:space="preserve">      </w:t>
      </w:r>
      <w:r w:rsidRPr="0078180E">
        <w:rPr>
          <w:rFonts w:ascii="Arial" w:hAnsi="Arial"/>
          <w:iCs/>
          <w:snapToGrid w:val="0"/>
          <w:color w:val="000000"/>
          <w:kern w:val="0"/>
          <w:sz w:val="20"/>
        </w:rPr>
        <w:t xml:space="preserve">   </w:t>
      </w:r>
      <w:r>
        <w:rPr>
          <w:rFonts w:ascii="Arial" w:hAnsi="Arial"/>
          <w:iCs/>
          <w:snapToGrid w:val="0"/>
          <w:color w:val="000000"/>
          <w:kern w:val="0"/>
          <w:sz w:val="20"/>
        </w:rPr>
        <w:t xml:space="preserve"> </w:t>
      </w:r>
      <w:r w:rsidRPr="0078180E">
        <w:rPr>
          <w:rFonts w:ascii="Arial" w:hAnsi="Arial" w:hint="eastAsia"/>
          <w:iCs/>
          <w:snapToGrid w:val="0"/>
          <w:color w:val="000000"/>
          <w:kern w:val="0"/>
          <w:sz w:val="20"/>
        </w:rPr>
        <w:t>李小军</w:t>
      </w:r>
      <w:r w:rsidRPr="0078180E">
        <w:rPr>
          <w:rFonts w:ascii="Arial" w:hAnsi="Arial" w:hint="eastAsia"/>
          <w:iCs/>
          <w:snapToGrid w:val="0"/>
          <w:color w:val="000000"/>
          <w:kern w:val="0"/>
          <w:sz w:val="20"/>
        </w:rPr>
        <w:t xml:space="preserve">  </w:t>
      </w:r>
      <w:r w:rsidRPr="0078180E">
        <w:rPr>
          <w:rFonts w:ascii="Arial" w:hAnsi="Arial" w:hint="eastAsia"/>
          <w:iCs/>
          <w:snapToGrid w:val="0"/>
          <w:color w:val="000000"/>
          <w:kern w:val="0"/>
          <w:sz w:val="20"/>
        </w:rPr>
        <w:t>编著</w:t>
      </w:r>
      <w:r w:rsidRPr="0078180E">
        <w:rPr>
          <w:rFonts w:ascii="Arial" w:hAnsi="Arial" w:hint="eastAsia"/>
          <w:iCs/>
          <w:snapToGrid w:val="0"/>
          <w:color w:val="000000"/>
          <w:kern w:val="0"/>
          <w:sz w:val="20"/>
        </w:rPr>
        <w:t xml:space="preserve">          </w:t>
      </w:r>
      <w:r>
        <w:rPr>
          <w:rFonts w:ascii="Arial" w:hAnsi="Arial"/>
          <w:iCs/>
          <w:snapToGrid w:val="0"/>
          <w:color w:val="000000"/>
          <w:kern w:val="0"/>
          <w:sz w:val="20"/>
        </w:rPr>
        <w:t xml:space="preserve">     </w:t>
      </w:r>
      <w:r w:rsidRPr="0078180E">
        <w:rPr>
          <w:rFonts w:ascii="Arial" w:hAnsi="Arial"/>
          <w:iCs/>
          <w:snapToGrid w:val="0"/>
          <w:color w:val="000000"/>
          <w:kern w:val="0"/>
          <w:sz w:val="20"/>
        </w:rPr>
        <w:t>机械工业出版社</w:t>
      </w:r>
    </w:p>
    <w:p w:rsidR="008D25EA" w:rsidRPr="00675E2F" w:rsidRDefault="008D25EA" w:rsidP="008D25EA">
      <w:pPr>
        <w:numPr>
          <w:ilvl w:val="0"/>
          <w:numId w:val="23"/>
        </w:numPr>
        <w:spacing w:line="360" w:lineRule="auto"/>
        <w:rPr>
          <w:rFonts w:ascii="Arial" w:hAnsi="Arial"/>
          <w:iCs/>
          <w:snapToGrid w:val="0"/>
          <w:color w:val="000000"/>
          <w:kern w:val="0"/>
          <w:sz w:val="20"/>
        </w:rPr>
      </w:pPr>
      <w:r w:rsidRPr="00675E2F">
        <w:rPr>
          <w:rFonts w:ascii="Arial" w:hAnsi="Arial"/>
          <w:iCs/>
          <w:snapToGrid w:val="0"/>
          <w:color w:val="000000"/>
          <w:kern w:val="0"/>
          <w:sz w:val="20"/>
        </w:rPr>
        <w:t>《</w:t>
      </w:r>
      <w:r w:rsidRPr="00675E2F">
        <w:rPr>
          <w:rFonts w:ascii="Arial" w:hAnsi="Arial"/>
          <w:iCs/>
          <w:snapToGrid w:val="0"/>
          <w:color w:val="000000"/>
          <w:kern w:val="0"/>
          <w:sz w:val="20"/>
        </w:rPr>
        <w:t>PHP</w:t>
      </w:r>
      <w:r w:rsidRPr="00675E2F">
        <w:rPr>
          <w:rFonts w:ascii="Arial" w:hAnsi="Arial"/>
          <w:iCs/>
          <w:snapToGrid w:val="0"/>
          <w:color w:val="000000"/>
          <w:kern w:val="0"/>
          <w:sz w:val="20"/>
        </w:rPr>
        <w:t>与</w:t>
      </w:r>
      <w:r w:rsidRPr="00675E2F">
        <w:rPr>
          <w:rFonts w:ascii="Arial" w:hAnsi="Arial"/>
          <w:iCs/>
          <w:snapToGrid w:val="0"/>
          <w:color w:val="000000"/>
          <w:kern w:val="0"/>
          <w:sz w:val="20"/>
        </w:rPr>
        <w:t>MySQL 5</w:t>
      </w:r>
      <w:r w:rsidRPr="00675E2F">
        <w:rPr>
          <w:rFonts w:ascii="Arial" w:hAnsi="Arial"/>
          <w:iCs/>
          <w:snapToGrid w:val="0"/>
          <w:color w:val="000000"/>
          <w:kern w:val="0"/>
          <w:sz w:val="20"/>
        </w:rPr>
        <w:t>程序设计》</w:t>
      </w:r>
      <w:r>
        <w:rPr>
          <w:rFonts w:ascii="Arial" w:hAnsi="Arial" w:hint="eastAsia"/>
          <w:iCs/>
          <w:snapToGrid w:val="0"/>
          <w:color w:val="000000"/>
          <w:kern w:val="0"/>
          <w:sz w:val="20"/>
        </w:rPr>
        <w:t xml:space="preserve">       </w:t>
      </w:r>
      <w:r>
        <w:rPr>
          <w:rFonts w:ascii="Arial" w:hAnsi="Arial"/>
          <w:iCs/>
          <w:snapToGrid w:val="0"/>
          <w:color w:val="000000"/>
          <w:kern w:val="0"/>
          <w:sz w:val="20"/>
        </w:rPr>
        <w:t xml:space="preserve">  </w:t>
      </w:r>
      <w:r w:rsidRPr="00675E2F">
        <w:rPr>
          <w:rFonts w:ascii="Arial" w:hAnsi="Arial"/>
          <w:iCs/>
          <w:snapToGrid w:val="0"/>
          <w:color w:val="000000"/>
          <w:kern w:val="0"/>
          <w:sz w:val="20"/>
        </w:rPr>
        <w:t>W. Jason Gilmore</w:t>
      </w:r>
      <w:r w:rsidRPr="00675E2F">
        <w:rPr>
          <w:rFonts w:ascii="Arial" w:hAnsi="Arial" w:hint="eastAsia"/>
          <w:iCs/>
          <w:snapToGrid w:val="0"/>
          <w:color w:val="000000"/>
          <w:kern w:val="0"/>
          <w:sz w:val="20"/>
        </w:rPr>
        <w:t>编著</w:t>
      </w:r>
      <w:r w:rsidRPr="00675E2F">
        <w:rPr>
          <w:rFonts w:ascii="Arial" w:hAnsi="Arial" w:hint="eastAsia"/>
          <w:iCs/>
          <w:snapToGrid w:val="0"/>
          <w:color w:val="000000"/>
          <w:kern w:val="0"/>
          <w:sz w:val="20"/>
        </w:rPr>
        <w:t xml:space="preserve"> </w:t>
      </w:r>
      <w:r>
        <w:rPr>
          <w:rFonts w:ascii="Arial" w:hAnsi="Arial"/>
          <w:iCs/>
          <w:snapToGrid w:val="0"/>
          <w:color w:val="000000"/>
          <w:kern w:val="0"/>
          <w:sz w:val="20"/>
        </w:rPr>
        <w:t xml:space="preserve">      </w:t>
      </w:r>
      <w:r w:rsidRPr="0078180E">
        <w:rPr>
          <w:rFonts w:ascii="Arial" w:hAnsi="Arial"/>
          <w:iCs/>
          <w:snapToGrid w:val="0"/>
          <w:color w:val="000000"/>
          <w:kern w:val="0"/>
          <w:sz w:val="20"/>
        </w:rPr>
        <w:t>机械工业出版社</w:t>
      </w:r>
    </w:p>
    <w:p w:rsidR="008D25EA" w:rsidRDefault="008D25EA" w:rsidP="008D25EA">
      <w:pPr>
        <w:numPr>
          <w:ilvl w:val="0"/>
          <w:numId w:val="23"/>
        </w:numPr>
        <w:spacing w:line="360" w:lineRule="auto"/>
        <w:rPr>
          <w:rFonts w:ascii="Arial" w:hAnsi="Arial"/>
          <w:iCs/>
          <w:snapToGrid w:val="0"/>
          <w:color w:val="000000"/>
          <w:kern w:val="0"/>
          <w:sz w:val="20"/>
        </w:rPr>
      </w:pPr>
      <w:r w:rsidRPr="00675E2F">
        <w:rPr>
          <w:rFonts w:ascii="Arial" w:hAnsi="Arial"/>
          <w:iCs/>
          <w:snapToGrid w:val="0"/>
          <w:color w:val="000000"/>
          <w:kern w:val="0"/>
          <w:sz w:val="20"/>
        </w:rPr>
        <w:t>《</w:t>
      </w:r>
      <w:r w:rsidR="00CA4FED">
        <w:fldChar w:fldCharType="begin"/>
      </w:r>
      <w:r w:rsidR="00CA4FED">
        <w:instrText xml:space="preserve"> HYPERLINK "http://union.click.jd.com/jdc?e=&amp;p=AyIOZR5aEQISA1AYUyUCEgZWGloXCyJDCkMFSjJLQhBaUAscSkIBR0ROVw1VC0dFFQITBFQaWRwdS0IJRmtqaUoEHkguEmBGRxFiE1JSb3s0Ujp1Dh43VR1dFwQbD1wSaxUCFwVUG1sVACI3NGlrR2zKsePD%2FqQexq3aztOCMhI3VR5cFgoXDlwbUxAGFDdSK1kTAhUGVBpeHWx</w:instrText>
      </w:r>
      <w:r w:rsidR="00CA4FED">
        <w:instrText xml:space="preserve">ON2Ur&amp;t=W1d" \t "_blank" </w:instrText>
      </w:r>
      <w:r w:rsidR="00CA4FED">
        <w:fldChar w:fldCharType="separate"/>
      </w:r>
      <w:r w:rsidRPr="00675E2F">
        <w:rPr>
          <w:rFonts w:ascii="Arial" w:hAnsi="Arial"/>
          <w:iCs/>
          <w:snapToGrid w:val="0"/>
          <w:color w:val="000000"/>
          <w:kern w:val="0"/>
          <w:sz w:val="20"/>
        </w:rPr>
        <w:t>中文版</w:t>
      </w:r>
      <w:r w:rsidRPr="00675E2F">
        <w:rPr>
          <w:rFonts w:ascii="Arial" w:hAnsi="Arial"/>
          <w:iCs/>
          <w:snapToGrid w:val="0"/>
          <w:color w:val="000000"/>
          <w:kern w:val="0"/>
          <w:sz w:val="20"/>
        </w:rPr>
        <w:t>PhotoshopCS6</w:t>
      </w:r>
      <w:r w:rsidRPr="00675E2F">
        <w:rPr>
          <w:rFonts w:ascii="Arial" w:hAnsi="Arial"/>
          <w:iCs/>
          <w:snapToGrid w:val="0"/>
          <w:color w:val="000000"/>
          <w:kern w:val="0"/>
          <w:sz w:val="20"/>
        </w:rPr>
        <w:t>完全自学教程</w:t>
      </w:r>
      <w:r w:rsidR="00CA4FED">
        <w:rPr>
          <w:rFonts w:ascii="Arial" w:hAnsi="Arial"/>
          <w:iCs/>
          <w:snapToGrid w:val="0"/>
          <w:color w:val="000000"/>
          <w:kern w:val="0"/>
          <w:sz w:val="20"/>
        </w:rPr>
        <w:fldChar w:fldCharType="end"/>
      </w:r>
      <w:r w:rsidRPr="00675E2F">
        <w:rPr>
          <w:rFonts w:ascii="Arial" w:hAnsi="Arial"/>
          <w:iCs/>
          <w:snapToGrid w:val="0"/>
          <w:color w:val="000000"/>
          <w:kern w:val="0"/>
          <w:sz w:val="20"/>
        </w:rPr>
        <w:t>》</w:t>
      </w:r>
      <w:r w:rsidRPr="00675E2F">
        <w:rPr>
          <w:rFonts w:ascii="Arial" w:hAnsi="Arial"/>
          <w:iCs/>
          <w:snapToGrid w:val="0"/>
          <w:color w:val="000000"/>
          <w:kern w:val="0"/>
          <w:sz w:val="20"/>
        </w:rPr>
        <w:t xml:space="preserve"> </w:t>
      </w:r>
      <w:r w:rsidRPr="00675E2F">
        <w:rPr>
          <w:rFonts w:ascii="Arial" w:hAnsi="Arial"/>
          <w:iCs/>
          <w:snapToGrid w:val="0"/>
          <w:color w:val="000000"/>
          <w:kern w:val="0"/>
          <w:sz w:val="20"/>
        </w:rPr>
        <w:t>李金明</w:t>
      </w:r>
      <w:r w:rsidRPr="00675E2F">
        <w:rPr>
          <w:rFonts w:ascii="Arial" w:hAnsi="Arial"/>
          <w:iCs/>
          <w:snapToGrid w:val="0"/>
          <w:color w:val="000000"/>
          <w:kern w:val="0"/>
          <w:sz w:val="20"/>
        </w:rPr>
        <w:t xml:space="preserve"> </w:t>
      </w:r>
      <w:r w:rsidRPr="00675E2F">
        <w:rPr>
          <w:rFonts w:ascii="Arial" w:hAnsi="Arial"/>
          <w:iCs/>
          <w:snapToGrid w:val="0"/>
          <w:color w:val="000000"/>
          <w:kern w:val="0"/>
          <w:sz w:val="20"/>
        </w:rPr>
        <w:t>李金荣</w:t>
      </w:r>
      <w:r>
        <w:rPr>
          <w:rFonts w:ascii="Arial" w:hAnsi="Arial" w:hint="eastAsia"/>
          <w:iCs/>
          <w:snapToGrid w:val="0"/>
          <w:color w:val="000000"/>
          <w:kern w:val="0"/>
          <w:sz w:val="20"/>
        </w:rPr>
        <w:t>编著</w:t>
      </w:r>
      <w:r w:rsidRPr="00675E2F">
        <w:rPr>
          <w:rFonts w:ascii="Arial" w:hAnsi="Arial"/>
          <w:iCs/>
          <w:snapToGrid w:val="0"/>
          <w:color w:val="000000"/>
          <w:kern w:val="0"/>
          <w:sz w:val="20"/>
        </w:rPr>
        <w:t xml:space="preserve"> </w:t>
      </w:r>
      <w:r>
        <w:rPr>
          <w:rFonts w:ascii="Arial" w:hAnsi="Arial"/>
          <w:iCs/>
          <w:snapToGrid w:val="0"/>
          <w:color w:val="000000"/>
          <w:kern w:val="0"/>
          <w:sz w:val="20"/>
        </w:rPr>
        <w:t xml:space="preserve">          </w:t>
      </w:r>
      <w:hyperlink r:id="rId12" w:tgtFrame="_blank" w:history="1">
        <w:r w:rsidRPr="00675E2F">
          <w:rPr>
            <w:rFonts w:ascii="Arial" w:hAnsi="Arial"/>
            <w:iCs/>
            <w:snapToGrid w:val="0"/>
            <w:color w:val="000000"/>
            <w:kern w:val="0"/>
            <w:sz w:val="20"/>
          </w:rPr>
          <w:t>人民邮电出版</w:t>
        </w:r>
      </w:hyperlink>
      <w:r w:rsidRPr="00675E2F">
        <w:rPr>
          <w:rFonts w:ascii="Arial" w:hAnsi="Arial"/>
          <w:iCs/>
          <w:snapToGrid w:val="0"/>
          <w:color w:val="000000"/>
          <w:kern w:val="0"/>
          <w:sz w:val="20"/>
        </w:rPr>
        <w:t>社</w:t>
      </w:r>
    </w:p>
    <w:p w:rsidR="008D25EA" w:rsidRPr="00675E2F" w:rsidRDefault="008D25EA" w:rsidP="008D25EA">
      <w:pPr>
        <w:numPr>
          <w:ilvl w:val="0"/>
          <w:numId w:val="23"/>
        </w:numPr>
        <w:spacing w:line="360" w:lineRule="auto"/>
        <w:rPr>
          <w:rFonts w:ascii="Arial" w:hAnsi="Arial"/>
          <w:iCs/>
          <w:snapToGrid w:val="0"/>
          <w:color w:val="000000"/>
          <w:kern w:val="0"/>
          <w:sz w:val="20"/>
        </w:rPr>
      </w:pPr>
      <w:r>
        <w:rPr>
          <w:rFonts w:ascii="Arial" w:hAnsi="Arial" w:hint="eastAsia"/>
          <w:iCs/>
          <w:snapToGrid w:val="0"/>
          <w:color w:val="000000"/>
          <w:kern w:val="0"/>
          <w:sz w:val="20"/>
        </w:rPr>
        <w:t>《</w:t>
      </w:r>
      <w:r w:rsidRPr="00675E2F">
        <w:rPr>
          <w:rFonts w:ascii="Arial" w:hAnsi="Arial"/>
          <w:iCs/>
          <w:color w:val="000000"/>
          <w:sz w:val="20"/>
        </w:rPr>
        <w:t>MySQL</w:t>
      </w:r>
      <w:r w:rsidRPr="00675E2F">
        <w:rPr>
          <w:rFonts w:ascii="Arial" w:hAnsi="Arial"/>
          <w:iCs/>
          <w:color w:val="000000"/>
          <w:sz w:val="20"/>
        </w:rPr>
        <w:t>排错指南</w:t>
      </w:r>
      <w:r w:rsidRPr="00675E2F">
        <w:rPr>
          <w:rFonts w:ascii="Arial" w:hAnsi="Arial"/>
          <w:iCs/>
          <w:color w:val="000000"/>
          <w:sz w:val="20"/>
        </w:rPr>
        <w:t xml:space="preserve"> </w:t>
      </w:r>
      <w:r>
        <w:rPr>
          <w:rFonts w:ascii="Arial" w:hAnsi="Arial" w:hint="eastAsia"/>
          <w:iCs/>
          <w:color w:val="000000"/>
          <w:sz w:val="20"/>
        </w:rPr>
        <w:t>》</w:t>
      </w:r>
      <w:r w:rsidRPr="00675E2F">
        <w:rPr>
          <w:iCs/>
          <w:color w:val="000000"/>
          <w:sz w:val="20"/>
        </w:rPr>
        <w:t xml:space="preserve">          </w:t>
      </w:r>
      <w:r>
        <w:rPr>
          <w:iCs/>
          <w:color w:val="000000"/>
          <w:sz w:val="20"/>
        </w:rPr>
        <w:t xml:space="preserve">       </w:t>
      </w:r>
      <w:hyperlink r:id="rId13" w:history="1">
        <w:r w:rsidRPr="00675E2F">
          <w:rPr>
            <w:iCs/>
            <w:color w:val="000000"/>
            <w:sz w:val="20"/>
          </w:rPr>
          <w:t>Sevta Smirnova</w:t>
        </w:r>
      </w:hyperlink>
      <w:r>
        <w:rPr>
          <w:rFonts w:ascii="Arial" w:hAnsi="Arial" w:hint="eastAsia"/>
          <w:iCs/>
          <w:color w:val="000000"/>
          <w:sz w:val="20"/>
        </w:rPr>
        <w:t>编著</w:t>
      </w:r>
      <w:r w:rsidRPr="00675E2F">
        <w:rPr>
          <w:rFonts w:ascii="Arial" w:hAnsi="Arial"/>
          <w:iCs/>
          <w:color w:val="000000"/>
          <w:sz w:val="20"/>
        </w:rPr>
        <w:t xml:space="preserve"> </w:t>
      </w:r>
      <w:r>
        <w:rPr>
          <w:rFonts w:ascii="Arial" w:hAnsi="Arial"/>
          <w:iCs/>
          <w:color w:val="000000"/>
          <w:sz w:val="20"/>
        </w:rPr>
        <w:t xml:space="preserve">          </w:t>
      </w:r>
      <w:r w:rsidRPr="00675E2F">
        <w:rPr>
          <w:rFonts w:ascii="Arial" w:hAnsi="Arial"/>
          <w:iCs/>
          <w:color w:val="000000"/>
          <w:sz w:val="20"/>
        </w:rPr>
        <w:t>人民邮电出版社</w:t>
      </w:r>
    </w:p>
    <w:p w:rsidR="008D25EA" w:rsidRDefault="008D25EA" w:rsidP="008D25EA">
      <w:pPr>
        <w:pStyle w:val="1"/>
      </w:pPr>
      <w:bookmarkStart w:id="12" w:name="_Toc491268027"/>
      <w:r>
        <w:rPr>
          <w:rFonts w:hint="eastAsia"/>
        </w:rPr>
        <w:t>项目概述</w:t>
      </w:r>
      <w:bookmarkEnd w:id="12"/>
    </w:p>
    <w:p w:rsidR="008D25EA" w:rsidRPr="0078180E" w:rsidRDefault="008D25EA" w:rsidP="008D25EA">
      <w:pPr>
        <w:spacing w:line="360" w:lineRule="auto"/>
        <w:ind w:firstLine="425"/>
      </w:pPr>
      <w:r w:rsidRPr="0078180E">
        <w:rPr>
          <w:rFonts w:hint="eastAsia"/>
        </w:rPr>
        <w:t>在线考试系统网页可以实现对于老师来说，可以上传试题，阅卷，管理学生，查看学生完成度，布置作业等，对于学生来说，可以练习，进行考试，对老师提出自己的建议，完成作业等。</w:t>
      </w:r>
    </w:p>
    <w:p w:rsidR="008D25EA" w:rsidRDefault="008D25EA" w:rsidP="008D25EA">
      <w:pPr>
        <w:pStyle w:val="2"/>
      </w:pPr>
      <w:bookmarkStart w:id="13" w:name="_Toc491268028"/>
      <w:r>
        <w:rPr>
          <w:rFonts w:hint="eastAsia"/>
        </w:rPr>
        <w:t>工作内容</w:t>
      </w:r>
      <w:bookmarkEnd w:id="13"/>
    </w:p>
    <w:p w:rsidR="008D25EA" w:rsidRDefault="008D25EA" w:rsidP="008D25EA">
      <w:pPr>
        <w:pStyle w:val="a0"/>
      </w:pPr>
      <w:r>
        <w:rPr>
          <w:rFonts w:hint="eastAsia"/>
        </w:rPr>
        <w:t>项目名称定为：大学生考试系统</w:t>
      </w:r>
    </w:p>
    <w:p w:rsidR="008D25EA" w:rsidRPr="00F25BAE" w:rsidRDefault="008D25EA" w:rsidP="008D25EA">
      <w:pPr>
        <w:pStyle w:val="a0"/>
      </w:pPr>
      <w:r>
        <w:rPr>
          <w:rFonts w:hint="eastAsia"/>
        </w:rPr>
        <w:t>本项目分为：前台管理和后台管理</w:t>
      </w:r>
    </w:p>
    <w:p w:rsidR="008D25EA" w:rsidRDefault="008D25EA" w:rsidP="008D25EA">
      <w:pPr>
        <w:pStyle w:val="2"/>
      </w:pPr>
      <w:bookmarkStart w:id="14" w:name="_Toc491268029"/>
      <w:r>
        <w:rPr>
          <w:rFonts w:hint="eastAsia"/>
        </w:rPr>
        <w:t>交付项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0"/>
        <w:gridCol w:w="2256"/>
        <w:gridCol w:w="2250"/>
        <w:gridCol w:w="2260"/>
      </w:tblGrid>
      <w:tr w:rsidR="00D73B00" w:rsidTr="00997637">
        <w:tc>
          <w:tcPr>
            <w:tcW w:w="2310" w:type="dxa"/>
            <w:shd w:val="clear" w:color="auto" w:fill="auto"/>
          </w:tcPr>
          <w:p w:rsidR="008D25EA" w:rsidRPr="00492545" w:rsidRDefault="008D25EA" w:rsidP="00997637">
            <w:pPr>
              <w:pStyle w:val="a0"/>
              <w:rPr>
                <w:b/>
              </w:rPr>
            </w:pPr>
            <w:r w:rsidRPr="00492545">
              <w:rPr>
                <w:rFonts w:hint="eastAsia"/>
                <w:b/>
              </w:rPr>
              <w:t>类别</w:t>
            </w:r>
          </w:p>
        </w:tc>
        <w:tc>
          <w:tcPr>
            <w:tcW w:w="2310" w:type="dxa"/>
            <w:shd w:val="clear" w:color="auto" w:fill="auto"/>
          </w:tcPr>
          <w:p w:rsidR="008D25EA" w:rsidRPr="00492545" w:rsidRDefault="008D25EA" w:rsidP="00997637">
            <w:pPr>
              <w:pStyle w:val="a0"/>
              <w:rPr>
                <w:b/>
              </w:rPr>
            </w:pPr>
            <w:r w:rsidRPr="00492545">
              <w:rPr>
                <w:rFonts w:hint="eastAsia"/>
                <w:b/>
              </w:rPr>
              <w:t>名称</w:t>
            </w:r>
          </w:p>
        </w:tc>
        <w:tc>
          <w:tcPr>
            <w:tcW w:w="2311" w:type="dxa"/>
            <w:shd w:val="clear" w:color="auto" w:fill="auto"/>
          </w:tcPr>
          <w:p w:rsidR="008D25EA" w:rsidRPr="00492545" w:rsidRDefault="008D25EA" w:rsidP="00997637">
            <w:pPr>
              <w:pStyle w:val="a0"/>
              <w:rPr>
                <w:b/>
              </w:rPr>
            </w:pPr>
            <w:r w:rsidRPr="00492545">
              <w:rPr>
                <w:rFonts w:hint="eastAsia"/>
                <w:b/>
              </w:rPr>
              <w:t>交付日期</w:t>
            </w:r>
          </w:p>
        </w:tc>
        <w:tc>
          <w:tcPr>
            <w:tcW w:w="2311" w:type="dxa"/>
            <w:shd w:val="clear" w:color="auto" w:fill="auto"/>
          </w:tcPr>
          <w:p w:rsidR="008D25EA" w:rsidRPr="00492545" w:rsidRDefault="008D25EA" w:rsidP="00997637">
            <w:pPr>
              <w:pStyle w:val="a0"/>
              <w:rPr>
                <w:b/>
              </w:rPr>
            </w:pPr>
            <w:r w:rsidRPr="00492545">
              <w:rPr>
                <w:rFonts w:hint="eastAsia"/>
                <w:b/>
              </w:rPr>
              <w:t>描述</w:t>
            </w:r>
          </w:p>
        </w:tc>
      </w:tr>
      <w:tr w:rsidR="00D73B00" w:rsidTr="00997637">
        <w:tc>
          <w:tcPr>
            <w:tcW w:w="2310" w:type="dxa"/>
            <w:shd w:val="clear" w:color="auto" w:fill="auto"/>
          </w:tcPr>
          <w:p w:rsidR="008D25EA" w:rsidRPr="00492545" w:rsidRDefault="008D25EA" w:rsidP="00997637">
            <w:pPr>
              <w:pStyle w:val="a0"/>
              <w:rPr>
                <w:b/>
              </w:rPr>
            </w:pPr>
            <w:r w:rsidRPr="00492545">
              <w:rPr>
                <w:rFonts w:hint="eastAsia"/>
                <w:b/>
              </w:rPr>
              <w:t>管理文档</w:t>
            </w:r>
          </w:p>
        </w:tc>
        <w:tc>
          <w:tcPr>
            <w:tcW w:w="2310" w:type="dxa"/>
            <w:shd w:val="clear" w:color="auto" w:fill="auto"/>
          </w:tcPr>
          <w:p w:rsidR="008D25EA" w:rsidRPr="00492545" w:rsidRDefault="008D25EA" w:rsidP="00997637">
            <w:pPr>
              <w:pStyle w:val="a0"/>
              <w:rPr>
                <w:b/>
              </w:rPr>
            </w:pPr>
            <w:r w:rsidRPr="00492545">
              <w:rPr>
                <w:rFonts w:hint="eastAsia"/>
                <w:b/>
              </w:rPr>
              <w:t>开发计划</w:t>
            </w:r>
          </w:p>
        </w:tc>
        <w:tc>
          <w:tcPr>
            <w:tcW w:w="2311" w:type="dxa"/>
            <w:shd w:val="clear" w:color="auto" w:fill="auto"/>
          </w:tcPr>
          <w:p w:rsidR="008D25EA" w:rsidRPr="00492545" w:rsidRDefault="00D73B00" w:rsidP="00997637">
            <w:pPr>
              <w:pStyle w:val="a0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30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2311" w:type="dxa"/>
            <w:shd w:val="clear" w:color="auto" w:fill="auto"/>
          </w:tcPr>
          <w:p w:rsidR="008D25EA" w:rsidRPr="00492545" w:rsidRDefault="008D25EA" w:rsidP="00997637">
            <w:pPr>
              <w:pStyle w:val="a0"/>
              <w:rPr>
                <w:b/>
              </w:rPr>
            </w:pPr>
            <w:r w:rsidRPr="00492545">
              <w:rPr>
                <w:b/>
              </w:rPr>
              <w:t>W</w:t>
            </w:r>
            <w:r w:rsidRPr="00492545">
              <w:rPr>
                <w:rFonts w:hint="eastAsia"/>
                <w:b/>
              </w:rPr>
              <w:t>ord</w:t>
            </w:r>
            <w:r w:rsidRPr="00492545">
              <w:rPr>
                <w:rFonts w:hint="eastAsia"/>
                <w:b/>
              </w:rPr>
              <w:t>文档</w:t>
            </w:r>
          </w:p>
        </w:tc>
      </w:tr>
      <w:tr w:rsidR="00D73B00" w:rsidTr="00997637">
        <w:tc>
          <w:tcPr>
            <w:tcW w:w="2310" w:type="dxa"/>
            <w:vMerge w:val="restart"/>
            <w:shd w:val="clear" w:color="auto" w:fill="auto"/>
          </w:tcPr>
          <w:p w:rsidR="008D25EA" w:rsidRPr="00492545" w:rsidRDefault="008D25EA" w:rsidP="00997637">
            <w:pPr>
              <w:pStyle w:val="a0"/>
              <w:rPr>
                <w:b/>
              </w:rPr>
            </w:pPr>
            <w:r w:rsidRPr="00492545">
              <w:rPr>
                <w:rFonts w:hint="eastAsia"/>
                <w:b/>
              </w:rPr>
              <w:t>技术文档</w:t>
            </w:r>
          </w:p>
        </w:tc>
        <w:tc>
          <w:tcPr>
            <w:tcW w:w="2310" w:type="dxa"/>
            <w:shd w:val="clear" w:color="auto" w:fill="auto"/>
          </w:tcPr>
          <w:p w:rsidR="008D25EA" w:rsidRPr="00492545" w:rsidRDefault="008D25EA" w:rsidP="00997637">
            <w:pPr>
              <w:pStyle w:val="a0"/>
              <w:rPr>
                <w:b/>
              </w:rPr>
            </w:pPr>
          </w:p>
        </w:tc>
        <w:tc>
          <w:tcPr>
            <w:tcW w:w="2311" w:type="dxa"/>
            <w:shd w:val="clear" w:color="auto" w:fill="auto"/>
          </w:tcPr>
          <w:p w:rsidR="008D25EA" w:rsidRPr="00492545" w:rsidRDefault="00D73B00" w:rsidP="00997637">
            <w:pPr>
              <w:pStyle w:val="a0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月</w:t>
            </w:r>
            <w:r>
              <w:rPr>
                <w:b/>
              </w:rPr>
              <w:t>16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2311" w:type="dxa"/>
            <w:shd w:val="clear" w:color="auto" w:fill="auto"/>
          </w:tcPr>
          <w:p w:rsidR="008D25EA" w:rsidRPr="00492545" w:rsidRDefault="008D25EA" w:rsidP="00997637">
            <w:pPr>
              <w:pStyle w:val="a0"/>
              <w:rPr>
                <w:b/>
              </w:rPr>
            </w:pPr>
            <w:r w:rsidRPr="00492545">
              <w:rPr>
                <w:b/>
              </w:rPr>
              <w:t>W</w:t>
            </w:r>
            <w:r w:rsidRPr="00492545">
              <w:rPr>
                <w:rFonts w:hint="eastAsia"/>
                <w:b/>
              </w:rPr>
              <w:t>ord</w:t>
            </w:r>
            <w:r w:rsidRPr="00492545">
              <w:rPr>
                <w:rFonts w:hint="eastAsia"/>
                <w:b/>
              </w:rPr>
              <w:t>文档</w:t>
            </w:r>
          </w:p>
        </w:tc>
      </w:tr>
      <w:tr w:rsidR="00D73B00" w:rsidTr="00997637">
        <w:tc>
          <w:tcPr>
            <w:tcW w:w="2310" w:type="dxa"/>
            <w:vMerge/>
            <w:shd w:val="clear" w:color="auto" w:fill="auto"/>
          </w:tcPr>
          <w:p w:rsidR="008D25EA" w:rsidRPr="00492545" w:rsidRDefault="008D25EA" w:rsidP="00997637">
            <w:pPr>
              <w:pStyle w:val="a0"/>
              <w:rPr>
                <w:b/>
              </w:rPr>
            </w:pPr>
          </w:p>
        </w:tc>
        <w:tc>
          <w:tcPr>
            <w:tcW w:w="2310" w:type="dxa"/>
            <w:shd w:val="clear" w:color="auto" w:fill="auto"/>
          </w:tcPr>
          <w:p w:rsidR="008D25EA" w:rsidRPr="00492545" w:rsidRDefault="008D25EA" w:rsidP="00997637">
            <w:pPr>
              <w:pStyle w:val="a0"/>
              <w:rPr>
                <w:b/>
              </w:rPr>
            </w:pPr>
            <w:r w:rsidRPr="00492545">
              <w:rPr>
                <w:rFonts w:hint="eastAsia"/>
                <w:b/>
              </w:rPr>
              <w:t>需求分析说明书</w:t>
            </w:r>
          </w:p>
        </w:tc>
        <w:tc>
          <w:tcPr>
            <w:tcW w:w="2311" w:type="dxa"/>
            <w:shd w:val="clear" w:color="auto" w:fill="auto"/>
          </w:tcPr>
          <w:p w:rsidR="008D25EA" w:rsidRPr="00492545" w:rsidRDefault="00D73B00" w:rsidP="00997637">
            <w:pPr>
              <w:pStyle w:val="a0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6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2311" w:type="dxa"/>
            <w:shd w:val="clear" w:color="auto" w:fill="auto"/>
          </w:tcPr>
          <w:p w:rsidR="008D25EA" w:rsidRPr="00492545" w:rsidRDefault="008D25EA" w:rsidP="00997637">
            <w:pPr>
              <w:pStyle w:val="a0"/>
              <w:rPr>
                <w:b/>
              </w:rPr>
            </w:pPr>
            <w:r w:rsidRPr="00492545">
              <w:rPr>
                <w:b/>
              </w:rPr>
              <w:t>W</w:t>
            </w:r>
            <w:r w:rsidRPr="00492545">
              <w:rPr>
                <w:rFonts w:hint="eastAsia"/>
                <w:b/>
              </w:rPr>
              <w:t>ord</w:t>
            </w:r>
            <w:r w:rsidRPr="00492545">
              <w:rPr>
                <w:rFonts w:hint="eastAsia"/>
                <w:b/>
              </w:rPr>
              <w:t>文档</w:t>
            </w:r>
          </w:p>
        </w:tc>
      </w:tr>
      <w:tr w:rsidR="00D73B00" w:rsidTr="00997637">
        <w:tc>
          <w:tcPr>
            <w:tcW w:w="2310" w:type="dxa"/>
            <w:vMerge/>
            <w:shd w:val="clear" w:color="auto" w:fill="auto"/>
          </w:tcPr>
          <w:p w:rsidR="008D25EA" w:rsidRPr="00492545" w:rsidRDefault="008D25EA" w:rsidP="00997637">
            <w:pPr>
              <w:pStyle w:val="a0"/>
              <w:rPr>
                <w:b/>
              </w:rPr>
            </w:pPr>
          </w:p>
        </w:tc>
        <w:tc>
          <w:tcPr>
            <w:tcW w:w="2310" w:type="dxa"/>
            <w:shd w:val="clear" w:color="auto" w:fill="auto"/>
          </w:tcPr>
          <w:p w:rsidR="008D25EA" w:rsidRPr="00492545" w:rsidRDefault="008D25EA" w:rsidP="00997637">
            <w:pPr>
              <w:pStyle w:val="a0"/>
              <w:rPr>
                <w:b/>
              </w:rPr>
            </w:pPr>
            <w:r w:rsidRPr="00492545">
              <w:rPr>
                <w:rFonts w:hint="eastAsia"/>
                <w:b/>
              </w:rPr>
              <w:t>产品规格说明书</w:t>
            </w:r>
          </w:p>
        </w:tc>
        <w:tc>
          <w:tcPr>
            <w:tcW w:w="2311" w:type="dxa"/>
            <w:shd w:val="clear" w:color="auto" w:fill="auto"/>
          </w:tcPr>
          <w:p w:rsidR="008D25EA" w:rsidRPr="00492545" w:rsidRDefault="00D73B00" w:rsidP="00997637">
            <w:pPr>
              <w:pStyle w:val="a0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8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2311" w:type="dxa"/>
            <w:shd w:val="clear" w:color="auto" w:fill="auto"/>
          </w:tcPr>
          <w:p w:rsidR="008D25EA" w:rsidRPr="00492545" w:rsidRDefault="008D25EA" w:rsidP="00997637">
            <w:pPr>
              <w:pStyle w:val="a0"/>
              <w:rPr>
                <w:b/>
              </w:rPr>
            </w:pPr>
            <w:r w:rsidRPr="00492545">
              <w:rPr>
                <w:b/>
              </w:rPr>
              <w:t>W</w:t>
            </w:r>
            <w:r w:rsidRPr="00492545">
              <w:rPr>
                <w:rFonts w:hint="eastAsia"/>
                <w:b/>
              </w:rPr>
              <w:t>ord</w:t>
            </w:r>
            <w:r w:rsidRPr="00492545">
              <w:rPr>
                <w:rFonts w:hint="eastAsia"/>
                <w:b/>
              </w:rPr>
              <w:t>文档</w:t>
            </w:r>
          </w:p>
        </w:tc>
      </w:tr>
      <w:tr w:rsidR="00D73B00" w:rsidTr="00997637">
        <w:tc>
          <w:tcPr>
            <w:tcW w:w="2310" w:type="dxa"/>
            <w:vMerge/>
            <w:shd w:val="clear" w:color="auto" w:fill="auto"/>
          </w:tcPr>
          <w:p w:rsidR="008D25EA" w:rsidRPr="00492545" w:rsidRDefault="008D25EA" w:rsidP="00997637">
            <w:pPr>
              <w:pStyle w:val="a0"/>
              <w:rPr>
                <w:b/>
              </w:rPr>
            </w:pPr>
          </w:p>
        </w:tc>
        <w:tc>
          <w:tcPr>
            <w:tcW w:w="2310" w:type="dxa"/>
            <w:shd w:val="clear" w:color="auto" w:fill="auto"/>
          </w:tcPr>
          <w:p w:rsidR="008D25EA" w:rsidRPr="00492545" w:rsidRDefault="008D25EA" w:rsidP="00997637">
            <w:pPr>
              <w:pStyle w:val="a0"/>
              <w:rPr>
                <w:b/>
              </w:rPr>
            </w:pPr>
            <w:r w:rsidRPr="00492545">
              <w:rPr>
                <w:rFonts w:hint="eastAsia"/>
                <w:b/>
              </w:rPr>
              <w:t>概要设计说明书</w:t>
            </w:r>
          </w:p>
        </w:tc>
        <w:tc>
          <w:tcPr>
            <w:tcW w:w="2311" w:type="dxa"/>
            <w:shd w:val="clear" w:color="auto" w:fill="auto"/>
          </w:tcPr>
          <w:p w:rsidR="008D25EA" w:rsidRPr="00492545" w:rsidRDefault="00D73B00" w:rsidP="00997637">
            <w:pPr>
              <w:pStyle w:val="a0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12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2311" w:type="dxa"/>
            <w:shd w:val="clear" w:color="auto" w:fill="auto"/>
          </w:tcPr>
          <w:p w:rsidR="008D25EA" w:rsidRPr="00492545" w:rsidRDefault="008D25EA" w:rsidP="00997637">
            <w:pPr>
              <w:pStyle w:val="a0"/>
              <w:rPr>
                <w:b/>
              </w:rPr>
            </w:pPr>
            <w:r w:rsidRPr="00492545">
              <w:rPr>
                <w:b/>
              </w:rPr>
              <w:t>W</w:t>
            </w:r>
            <w:r w:rsidRPr="00492545">
              <w:rPr>
                <w:rFonts w:hint="eastAsia"/>
                <w:b/>
              </w:rPr>
              <w:t>ord</w:t>
            </w:r>
            <w:r w:rsidRPr="00492545">
              <w:rPr>
                <w:rFonts w:hint="eastAsia"/>
                <w:b/>
              </w:rPr>
              <w:t>文档</w:t>
            </w:r>
          </w:p>
        </w:tc>
      </w:tr>
      <w:tr w:rsidR="00D73B00" w:rsidTr="00997637">
        <w:tc>
          <w:tcPr>
            <w:tcW w:w="2310" w:type="dxa"/>
            <w:vMerge/>
            <w:shd w:val="clear" w:color="auto" w:fill="auto"/>
          </w:tcPr>
          <w:p w:rsidR="008D25EA" w:rsidRPr="00492545" w:rsidRDefault="008D25EA" w:rsidP="00997637">
            <w:pPr>
              <w:pStyle w:val="a0"/>
              <w:rPr>
                <w:b/>
              </w:rPr>
            </w:pPr>
          </w:p>
        </w:tc>
        <w:tc>
          <w:tcPr>
            <w:tcW w:w="2310" w:type="dxa"/>
            <w:shd w:val="clear" w:color="auto" w:fill="auto"/>
          </w:tcPr>
          <w:p w:rsidR="008D25EA" w:rsidRPr="00492545" w:rsidRDefault="008D25EA" w:rsidP="00997637">
            <w:pPr>
              <w:pStyle w:val="a0"/>
              <w:rPr>
                <w:b/>
              </w:rPr>
            </w:pPr>
            <w:r w:rsidRPr="00492545">
              <w:rPr>
                <w:rFonts w:hint="eastAsia"/>
                <w:b/>
              </w:rPr>
              <w:t>详细设计说明书</w:t>
            </w:r>
          </w:p>
        </w:tc>
        <w:tc>
          <w:tcPr>
            <w:tcW w:w="2311" w:type="dxa"/>
            <w:shd w:val="clear" w:color="auto" w:fill="auto"/>
          </w:tcPr>
          <w:p w:rsidR="008D25EA" w:rsidRPr="00492545" w:rsidRDefault="00D73B00" w:rsidP="00997637">
            <w:pPr>
              <w:pStyle w:val="a0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16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2311" w:type="dxa"/>
            <w:shd w:val="clear" w:color="auto" w:fill="auto"/>
          </w:tcPr>
          <w:p w:rsidR="008D25EA" w:rsidRPr="00492545" w:rsidRDefault="008D25EA" w:rsidP="00997637">
            <w:pPr>
              <w:pStyle w:val="a0"/>
              <w:rPr>
                <w:b/>
              </w:rPr>
            </w:pPr>
            <w:r w:rsidRPr="00492545">
              <w:rPr>
                <w:b/>
              </w:rPr>
              <w:t>W</w:t>
            </w:r>
            <w:r w:rsidRPr="00492545">
              <w:rPr>
                <w:rFonts w:hint="eastAsia"/>
                <w:b/>
              </w:rPr>
              <w:t>ord</w:t>
            </w:r>
            <w:r w:rsidRPr="00492545">
              <w:rPr>
                <w:rFonts w:hint="eastAsia"/>
                <w:b/>
              </w:rPr>
              <w:t>文档</w:t>
            </w:r>
          </w:p>
        </w:tc>
      </w:tr>
      <w:tr w:rsidR="00D73B00" w:rsidTr="00997637">
        <w:tc>
          <w:tcPr>
            <w:tcW w:w="2310" w:type="dxa"/>
            <w:vMerge/>
            <w:shd w:val="clear" w:color="auto" w:fill="auto"/>
          </w:tcPr>
          <w:p w:rsidR="008D25EA" w:rsidRPr="00492545" w:rsidRDefault="008D25EA" w:rsidP="00997637">
            <w:pPr>
              <w:pStyle w:val="a0"/>
              <w:rPr>
                <w:b/>
              </w:rPr>
            </w:pPr>
          </w:p>
        </w:tc>
        <w:tc>
          <w:tcPr>
            <w:tcW w:w="2310" w:type="dxa"/>
            <w:shd w:val="clear" w:color="auto" w:fill="auto"/>
          </w:tcPr>
          <w:p w:rsidR="008D25EA" w:rsidRPr="00492545" w:rsidRDefault="008D25EA" w:rsidP="00997637">
            <w:pPr>
              <w:pStyle w:val="a0"/>
              <w:rPr>
                <w:b/>
              </w:rPr>
            </w:pPr>
            <w:r w:rsidRPr="00492545">
              <w:rPr>
                <w:rFonts w:hint="eastAsia"/>
                <w:b/>
              </w:rPr>
              <w:t>软件使用说明书</w:t>
            </w:r>
          </w:p>
        </w:tc>
        <w:tc>
          <w:tcPr>
            <w:tcW w:w="2311" w:type="dxa"/>
            <w:shd w:val="clear" w:color="auto" w:fill="auto"/>
          </w:tcPr>
          <w:p w:rsidR="008D25EA" w:rsidRPr="00492545" w:rsidRDefault="00D73B00" w:rsidP="00997637">
            <w:pPr>
              <w:pStyle w:val="a0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13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2311" w:type="dxa"/>
            <w:shd w:val="clear" w:color="auto" w:fill="auto"/>
          </w:tcPr>
          <w:p w:rsidR="008D25EA" w:rsidRPr="00492545" w:rsidRDefault="008D25EA" w:rsidP="00997637">
            <w:pPr>
              <w:pStyle w:val="a0"/>
              <w:rPr>
                <w:b/>
              </w:rPr>
            </w:pPr>
            <w:r w:rsidRPr="00492545">
              <w:rPr>
                <w:b/>
              </w:rPr>
              <w:t>W</w:t>
            </w:r>
            <w:r w:rsidRPr="00492545">
              <w:rPr>
                <w:rFonts w:hint="eastAsia"/>
                <w:b/>
              </w:rPr>
              <w:t>ord</w:t>
            </w:r>
            <w:r w:rsidRPr="00492545">
              <w:rPr>
                <w:rFonts w:hint="eastAsia"/>
                <w:b/>
              </w:rPr>
              <w:t>文档</w:t>
            </w:r>
          </w:p>
        </w:tc>
      </w:tr>
      <w:tr w:rsidR="00D73B00" w:rsidTr="00997637">
        <w:tc>
          <w:tcPr>
            <w:tcW w:w="2310" w:type="dxa"/>
            <w:vMerge/>
            <w:shd w:val="clear" w:color="auto" w:fill="auto"/>
          </w:tcPr>
          <w:p w:rsidR="008D25EA" w:rsidRPr="00492545" w:rsidRDefault="008D25EA" w:rsidP="00997637">
            <w:pPr>
              <w:pStyle w:val="a0"/>
              <w:rPr>
                <w:b/>
              </w:rPr>
            </w:pPr>
          </w:p>
        </w:tc>
        <w:tc>
          <w:tcPr>
            <w:tcW w:w="2310" w:type="dxa"/>
            <w:shd w:val="clear" w:color="auto" w:fill="auto"/>
          </w:tcPr>
          <w:p w:rsidR="008D25EA" w:rsidRPr="00492545" w:rsidRDefault="008D25EA" w:rsidP="00997637">
            <w:pPr>
              <w:pStyle w:val="a0"/>
              <w:rPr>
                <w:b/>
              </w:rPr>
            </w:pPr>
            <w:r w:rsidRPr="00492545">
              <w:rPr>
                <w:rFonts w:hint="eastAsia"/>
                <w:b/>
              </w:rPr>
              <w:t>产品部署说明书</w:t>
            </w:r>
          </w:p>
        </w:tc>
        <w:tc>
          <w:tcPr>
            <w:tcW w:w="2311" w:type="dxa"/>
            <w:shd w:val="clear" w:color="auto" w:fill="auto"/>
          </w:tcPr>
          <w:p w:rsidR="008D25EA" w:rsidRPr="00492545" w:rsidRDefault="00D73B00" w:rsidP="00997637">
            <w:pPr>
              <w:pStyle w:val="a0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11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2311" w:type="dxa"/>
            <w:shd w:val="clear" w:color="auto" w:fill="auto"/>
          </w:tcPr>
          <w:p w:rsidR="008D25EA" w:rsidRPr="00492545" w:rsidRDefault="008D25EA" w:rsidP="00997637">
            <w:pPr>
              <w:pStyle w:val="a0"/>
              <w:rPr>
                <w:b/>
              </w:rPr>
            </w:pPr>
            <w:r w:rsidRPr="00492545">
              <w:rPr>
                <w:b/>
              </w:rPr>
              <w:t>W</w:t>
            </w:r>
            <w:r w:rsidRPr="00492545">
              <w:rPr>
                <w:rFonts w:hint="eastAsia"/>
                <w:b/>
              </w:rPr>
              <w:t>ord</w:t>
            </w:r>
            <w:r w:rsidRPr="00492545">
              <w:rPr>
                <w:rFonts w:hint="eastAsia"/>
                <w:b/>
              </w:rPr>
              <w:t>文档</w:t>
            </w:r>
          </w:p>
        </w:tc>
      </w:tr>
      <w:tr w:rsidR="00D73B00" w:rsidTr="00997637">
        <w:tc>
          <w:tcPr>
            <w:tcW w:w="2310" w:type="dxa"/>
            <w:vMerge/>
            <w:shd w:val="clear" w:color="auto" w:fill="auto"/>
          </w:tcPr>
          <w:p w:rsidR="008D25EA" w:rsidRPr="00492545" w:rsidRDefault="008D25EA" w:rsidP="00997637">
            <w:pPr>
              <w:pStyle w:val="a0"/>
              <w:rPr>
                <w:b/>
              </w:rPr>
            </w:pPr>
          </w:p>
        </w:tc>
        <w:tc>
          <w:tcPr>
            <w:tcW w:w="2310" w:type="dxa"/>
            <w:shd w:val="clear" w:color="auto" w:fill="auto"/>
          </w:tcPr>
          <w:p w:rsidR="008D25EA" w:rsidRPr="00492545" w:rsidRDefault="008D25EA" w:rsidP="00997637">
            <w:pPr>
              <w:pStyle w:val="a0"/>
              <w:rPr>
                <w:b/>
              </w:rPr>
            </w:pPr>
            <w:r w:rsidRPr="00492545">
              <w:rPr>
                <w:rFonts w:hint="eastAsia"/>
                <w:b/>
              </w:rPr>
              <w:t>测试计划</w:t>
            </w:r>
          </w:p>
        </w:tc>
        <w:tc>
          <w:tcPr>
            <w:tcW w:w="2311" w:type="dxa"/>
            <w:shd w:val="clear" w:color="auto" w:fill="auto"/>
          </w:tcPr>
          <w:p w:rsidR="008D25EA" w:rsidRPr="00492545" w:rsidRDefault="00D73B00" w:rsidP="00997637">
            <w:pPr>
              <w:pStyle w:val="a0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2311" w:type="dxa"/>
            <w:shd w:val="clear" w:color="auto" w:fill="auto"/>
          </w:tcPr>
          <w:p w:rsidR="008D25EA" w:rsidRPr="00492545" w:rsidRDefault="008D25EA" w:rsidP="00997637">
            <w:pPr>
              <w:pStyle w:val="a0"/>
              <w:rPr>
                <w:b/>
              </w:rPr>
            </w:pPr>
            <w:r w:rsidRPr="00492545">
              <w:rPr>
                <w:b/>
              </w:rPr>
              <w:t>W</w:t>
            </w:r>
            <w:r w:rsidRPr="00492545">
              <w:rPr>
                <w:rFonts w:hint="eastAsia"/>
                <w:b/>
              </w:rPr>
              <w:t>ord</w:t>
            </w:r>
            <w:r w:rsidRPr="00492545">
              <w:rPr>
                <w:rFonts w:hint="eastAsia"/>
                <w:b/>
              </w:rPr>
              <w:t>文档</w:t>
            </w:r>
          </w:p>
        </w:tc>
      </w:tr>
      <w:tr w:rsidR="00D73B00" w:rsidTr="00997637">
        <w:tc>
          <w:tcPr>
            <w:tcW w:w="2310" w:type="dxa"/>
            <w:vMerge/>
            <w:shd w:val="clear" w:color="auto" w:fill="auto"/>
          </w:tcPr>
          <w:p w:rsidR="008D25EA" w:rsidRPr="00492545" w:rsidRDefault="008D25EA" w:rsidP="00997637">
            <w:pPr>
              <w:pStyle w:val="a0"/>
              <w:rPr>
                <w:b/>
              </w:rPr>
            </w:pPr>
          </w:p>
        </w:tc>
        <w:tc>
          <w:tcPr>
            <w:tcW w:w="2310" w:type="dxa"/>
            <w:shd w:val="clear" w:color="auto" w:fill="auto"/>
          </w:tcPr>
          <w:p w:rsidR="008D25EA" w:rsidRPr="00492545" w:rsidRDefault="008D25EA" w:rsidP="00997637">
            <w:pPr>
              <w:pStyle w:val="a0"/>
              <w:rPr>
                <w:b/>
              </w:rPr>
            </w:pPr>
            <w:r w:rsidRPr="00492545">
              <w:rPr>
                <w:rFonts w:hint="eastAsia"/>
                <w:b/>
              </w:rPr>
              <w:t>测试用例（报告）</w:t>
            </w:r>
          </w:p>
        </w:tc>
        <w:tc>
          <w:tcPr>
            <w:tcW w:w="2311" w:type="dxa"/>
            <w:shd w:val="clear" w:color="auto" w:fill="auto"/>
          </w:tcPr>
          <w:p w:rsidR="008D25EA" w:rsidRPr="00492545" w:rsidRDefault="00D73B00" w:rsidP="00997637">
            <w:pPr>
              <w:pStyle w:val="a0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10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2311" w:type="dxa"/>
            <w:shd w:val="clear" w:color="auto" w:fill="auto"/>
          </w:tcPr>
          <w:p w:rsidR="008D25EA" w:rsidRPr="00492545" w:rsidRDefault="008D25EA" w:rsidP="00997637">
            <w:pPr>
              <w:pStyle w:val="a0"/>
              <w:rPr>
                <w:b/>
              </w:rPr>
            </w:pPr>
            <w:r w:rsidRPr="00492545">
              <w:rPr>
                <w:b/>
              </w:rPr>
              <w:t>W</w:t>
            </w:r>
            <w:r w:rsidRPr="00492545">
              <w:rPr>
                <w:rFonts w:hint="eastAsia"/>
                <w:b/>
              </w:rPr>
              <w:t>ord</w:t>
            </w:r>
            <w:r w:rsidRPr="00492545">
              <w:rPr>
                <w:rFonts w:hint="eastAsia"/>
                <w:b/>
              </w:rPr>
              <w:t>文档</w:t>
            </w:r>
          </w:p>
        </w:tc>
      </w:tr>
      <w:tr w:rsidR="00D73B00" w:rsidTr="00997637">
        <w:tc>
          <w:tcPr>
            <w:tcW w:w="2310" w:type="dxa"/>
            <w:vMerge w:val="restart"/>
            <w:shd w:val="clear" w:color="auto" w:fill="auto"/>
          </w:tcPr>
          <w:p w:rsidR="008D25EA" w:rsidRPr="00492545" w:rsidRDefault="008D25EA" w:rsidP="00997637">
            <w:pPr>
              <w:pStyle w:val="a0"/>
              <w:rPr>
                <w:b/>
              </w:rPr>
            </w:pPr>
            <w:r w:rsidRPr="00492545">
              <w:rPr>
                <w:rFonts w:hint="eastAsia"/>
                <w:b/>
              </w:rPr>
              <w:t>技术附录</w:t>
            </w:r>
          </w:p>
        </w:tc>
        <w:tc>
          <w:tcPr>
            <w:tcW w:w="2310" w:type="dxa"/>
            <w:shd w:val="clear" w:color="auto" w:fill="auto"/>
          </w:tcPr>
          <w:p w:rsidR="008D25EA" w:rsidRPr="00492545" w:rsidRDefault="008D25EA" w:rsidP="00997637">
            <w:pPr>
              <w:pStyle w:val="a0"/>
              <w:rPr>
                <w:b/>
              </w:rPr>
            </w:pPr>
            <w:r w:rsidRPr="00492545">
              <w:rPr>
                <w:rFonts w:hint="eastAsia"/>
                <w:b/>
              </w:rPr>
              <w:t>ER</w:t>
            </w:r>
            <w:r w:rsidRPr="00492545">
              <w:rPr>
                <w:rFonts w:hint="eastAsia"/>
                <w:b/>
              </w:rPr>
              <w:t>图</w:t>
            </w:r>
          </w:p>
        </w:tc>
        <w:tc>
          <w:tcPr>
            <w:tcW w:w="2311" w:type="dxa"/>
            <w:shd w:val="clear" w:color="auto" w:fill="auto"/>
          </w:tcPr>
          <w:p w:rsidR="008D25EA" w:rsidRPr="00492545" w:rsidRDefault="00D73B00" w:rsidP="00997637">
            <w:pPr>
              <w:pStyle w:val="a0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11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2311" w:type="dxa"/>
            <w:shd w:val="clear" w:color="auto" w:fill="auto"/>
          </w:tcPr>
          <w:p w:rsidR="008D25EA" w:rsidRPr="00492545" w:rsidRDefault="008D25EA" w:rsidP="00997637">
            <w:pPr>
              <w:pStyle w:val="a0"/>
              <w:rPr>
                <w:b/>
              </w:rPr>
            </w:pPr>
            <w:r w:rsidRPr="00492545">
              <w:rPr>
                <w:b/>
              </w:rPr>
              <w:t>W</w:t>
            </w:r>
            <w:r w:rsidRPr="00492545">
              <w:rPr>
                <w:rFonts w:hint="eastAsia"/>
                <w:b/>
              </w:rPr>
              <w:t>ord</w:t>
            </w:r>
            <w:r w:rsidRPr="00492545">
              <w:rPr>
                <w:rFonts w:hint="eastAsia"/>
                <w:b/>
              </w:rPr>
              <w:t>文档</w:t>
            </w:r>
          </w:p>
        </w:tc>
      </w:tr>
      <w:tr w:rsidR="00D73B00" w:rsidTr="00997637">
        <w:tc>
          <w:tcPr>
            <w:tcW w:w="2310" w:type="dxa"/>
            <w:vMerge/>
            <w:shd w:val="clear" w:color="auto" w:fill="auto"/>
          </w:tcPr>
          <w:p w:rsidR="008D25EA" w:rsidRPr="00492545" w:rsidRDefault="008D25EA" w:rsidP="00997637">
            <w:pPr>
              <w:pStyle w:val="a0"/>
              <w:rPr>
                <w:b/>
              </w:rPr>
            </w:pPr>
          </w:p>
        </w:tc>
        <w:tc>
          <w:tcPr>
            <w:tcW w:w="2310" w:type="dxa"/>
            <w:shd w:val="clear" w:color="auto" w:fill="auto"/>
          </w:tcPr>
          <w:p w:rsidR="008D25EA" w:rsidRPr="00492545" w:rsidRDefault="008D25EA" w:rsidP="00997637">
            <w:pPr>
              <w:pStyle w:val="a0"/>
              <w:rPr>
                <w:b/>
              </w:rPr>
            </w:pPr>
            <w:r w:rsidRPr="00492545">
              <w:rPr>
                <w:rFonts w:hint="eastAsia"/>
                <w:b/>
              </w:rPr>
              <w:t>数据库设计说明书</w:t>
            </w:r>
          </w:p>
        </w:tc>
        <w:tc>
          <w:tcPr>
            <w:tcW w:w="2311" w:type="dxa"/>
            <w:shd w:val="clear" w:color="auto" w:fill="auto"/>
          </w:tcPr>
          <w:p w:rsidR="008D25EA" w:rsidRPr="00492545" w:rsidRDefault="008D25EA" w:rsidP="00997637">
            <w:pPr>
              <w:pStyle w:val="a0"/>
              <w:rPr>
                <w:b/>
              </w:rPr>
            </w:pPr>
          </w:p>
        </w:tc>
        <w:tc>
          <w:tcPr>
            <w:tcW w:w="2311" w:type="dxa"/>
            <w:shd w:val="clear" w:color="auto" w:fill="auto"/>
          </w:tcPr>
          <w:p w:rsidR="008D25EA" w:rsidRPr="00492545" w:rsidRDefault="008D25EA" w:rsidP="00997637">
            <w:pPr>
              <w:pStyle w:val="a0"/>
              <w:rPr>
                <w:b/>
              </w:rPr>
            </w:pPr>
            <w:r w:rsidRPr="00492545">
              <w:rPr>
                <w:b/>
              </w:rPr>
              <w:t>W</w:t>
            </w:r>
            <w:r w:rsidRPr="00492545">
              <w:rPr>
                <w:rFonts w:hint="eastAsia"/>
                <w:b/>
              </w:rPr>
              <w:t>ord</w:t>
            </w:r>
            <w:r w:rsidRPr="00492545">
              <w:rPr>
                <w:rFonts w:hint="eastAsia"/>
                <w:b/>
              </w:rPr>
              <w:t>文档</w:t>
            </w:r>
          </w:p>
        </w:tc>
      </w:tr>
      <w:tr w:rsidR="00D73B00" w:rsidTr="00997637">
        <w:tc>
          <w:tcPr>
            <w:tcW w:w="2310" w:type="dxa"/>
            <w:vMerge/>
            <w:shd w:val="clear" w:color="auto" w:fill="auto"/>
          </w:tcPr>
          <w:p w:rsidR="008D25EA" w:rsidRPr="00492545" w:rsidRDefault="008D25EA" w:rsidP="00997637">
            <w:pPr>
              <w:pStyle w:val="a0"/>
              <w:rPr>
                <w:b/>
              </w:rPr>
            </w:pPr>
          </w:p>
        </w:tc>
        <w:tc>
          <w:tcPr>
            <w:tcW w:w="2310" w:type="dxa"/>
            <w:shd w:val="clear" w:color="auto" w:fill="auto"/>
          </w:tcPr>
          <w:p w:rsidR="008D25EA" w:rsidRPr="00492545" w:rsidRDefault="008D25EA" w:rsidP="00997637">
            <w:pPr>
              <w:pStyle w:val="a0"/>
              <w:rPr>
                <w:b/>
              </w:rPr>
            </w:pPr>
            <w:r w:rsidRPr="00492545">
              <w:rPr>
                <w:rFonts w:hint="eastAsia"/>
                <w:b/>
              </w:rPr>
              <w:t>文件列表</w:t>
            </w:r>
          </w:p>
        </w:tc>
        <w:tc>
          <w:tcPr>
            <w:tcW w:w="2311" w:type="dxa"/>
            <w:shd w:val="clear" w:color="auto" w:fill="auto"/>
          </w:tcPr>
          <w:p w:rsidR="008D25EA" w:rsidRPr="00492545" w:rsidRDefault="008D25EA" w:rsidP="00997637">
            <w:pPr>
              <w:pStyle w:val="a0"/>
              <w:rPr>
                <w:b/>
              </w:rPr>
            </w:pPr>
          </w:p>
        </w:tc>
        <w:tc>
          <w:tcPr>
            <w:tcW w:w="2311" w:type="dxa"/>
            <w:shd w:val="clear" w:color="auto" w:fill="auto"/>
          </w:tcPr>
          <w:p w:rsidR="008D25EA" w:rsidRPr="00492545" w:rsidRDefault="008D25EA" w:rsidP="00997637">
            <w:pPr>
              <w:pStyle w:val="a0"/>
              <w:rPr>
                <w:b/>
              </w:rPr>
            </w:pPr>
            <w:r w:rsidRPr="00492545">
              <w:rPr>
                <w:b/>
              </w:rPr>
              <w:t>W</w:t>
            </w:r>
            <w:r w:rsidRPr="00492545">
              <w:rPr>
                <w:rFonts w:hint="eastAsia"/>
                <w:b/>
              </w:rPr>
              <w:t>ord</w:t>
            </w:r>
            <w:r w:rsidRPr="00492545">
              <w:rPr>
                <w:rFonts w:hint="eastAsia"/>
                <w:b/>
              </w:rPr>
              <w:t>文档</w:t>
            </w:r>
          </w:p>
        </w:tc>
      </w:tr>
      <w:tr w:rsidR="00D73B00" w:rsidTr="00997637">
        <w:tc>
          <w:tcPr>
            <w:tcW w:w="2310" w:type="dxa"/>
            <w:vMerge/>
            <w:shd w:val="clear" w:color="auto" w:fill="auto"/>
          </w:tcPr>
          <w:p w:rsidR="008D25EA" w:rsidRPr="00492545" w:rsidRDefault="008D25EA" w:rsidP="00997637">
            <w:pPr>
              <w:pStyle w:val="a0"/>
              <w:rPr>
                <w:b/>
              </w:rPr>
            </w:pPr>
          </w:p>
        </w:tc>
        <w:tc>
          <w:tcPr>
            <w:tcW w:w="2310" w:type="dxa"/>
            <w:shd w:val="clear" w:color="auto" w:fill="auto"/>
          </w:tcPr>
          <w:p w:rsidR="008D25EA" w:rsidRPr="00492545" w:rsidRDefault="008D25EA" w:rsidP="00997637">
            <w:pPr>
              <w:pStyle w:val="a0"/>
              <w:rPr>
                <w:b/>
              </w:rPr>
            </w:pPr>
            <w:r w:rsidRPr="00492545">
              <w:rPr>
                <w:rFonts w:hint="eastAsia"/>
                <w:b/>
              </w:rPr>
              <w:t>类图</w:t>
            </w:r>
          </w:p>
        </w:tc>
        <w:tc>
          <w:tcPr>
            <w:tcW w:w="2311" w:type="dxa"/>
            <w:shd w:val="clear" w:color="auto" w:fill="auto"/>
          </w:tcPr>
          <w:p w:rsidR="008D25EA" w:rsidRPr="00492545" w:rsidRDefault="00D73B00" w:rsidP="00997637">
            <w:pPr>
              <w:pStyle w:val="a0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12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2311" w:type="dxa"/>
            <w:shd w:val="clear" w:color="auto" w:fill="auto"/>
          </w:tcPr>
          <w:p w:rsidR="008D25EA" w:rsidRPr="00492545" w:rsidRDefault="008D25EA" w:rsidP="00997637">
            <w:pPr>
              <w:pStyle w:val="a0"/>
              <w:rPr>
                <w:b/>
              </w:rPr>
            </w:pPr>
            <w:r w:rsidRPr="00492545">
              <w:rPr>
                <w:b/>
              </w:rPr>
              <w:t>W</w:t>
            </w:r>
            <w:r w:rsidRPr="00492545">
              <w:rPr>
                <w:rFonts w:hint="eastAsia"/>
                <w:b/>
              </w:rPr>
              <w:t>ord</w:t>
            </w:r>
            <w:r w:rsidRPr="00492545">
              <w:rPr>
                <w:rFonts w:hint="eastAsia"/>
                <w:b/>
              </w:rPr>
              <w:t>文档</w:t>
            </w:r>
          </w:p>
        </w:tc>
      </w:tr>
      <w:tr w:rsidR="00D73B00" w:rsidTr="00997637">
        <w:tc>
          <w:tcPr>
            <w:tcW w:w="2310" w:type="dxa"/>
            <w:vMerge/>
            <w:shd w:val="clear" w:color="auto" w:fill="auto"/>
          </w:tcPr>
          <w:p w:rsidR="008D25EA" w:rsidRPr="00492545" w:rsidRDefault="008D25EA" w:rsidP="00997637">
            <w:pPr>
              <w:pStyle w:val="a0"/>
              <w:rPr>
                <w:b/>
              </w:rPr>
            </w:pPr>
          </w:p>
        </w:tc>
        <w:tc>
          <w:tcPr>
            <w:tcW w:w="2310" w:type="dxa"/>
            <w:shd w:val="clear" w:color="auto" w:fill="auto"/>
          </w:tcPr>
          <w:p w:rsidR="008D25EA" w:rsidRPr="00492545" w:rsidRDefault="008D25EA" w:rsidP="00997637">
            <w:pPr>
              <w:pStyle w:val="a0"/>
              <w:rPr>
                <w:b/>
              </w:rPr>
            </w:pPr>
            <w:r w:rsidRPr="00492545">
              <w:rPr>
                <w:rFonts w:hint="eastAsia"/>
                <w:b/>
              </w:rPr>
              <w:t>数据库文件</w:t>
            </w:r>
          </w:p>
        </w:tc>
        <w:tc>
          <w:tcPr>
            <w:tcW w:w="2311" w:type="dxa"/>
            <w:shd w:val="clear" w:color="auto" w:fill="auto"/>
          </w:tcPr>
          <w:p w:rsidR="008D25EA" w:rsidRPr="00492545" w:rsidRDefault="00D73B00" w:rsidP="00997637">
            <w:pPr>
              <w:pStyle w:val="a0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30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2311" w:type="dxa"/>
            <w:shd w:val="clear" w:color="auto" w:fill="auto"/>
          </w:tcPr>
          <w:p w:rsidR="008D25EA" w:rsidRPr="00492545" w:rsidRDefault="008D25EA" w:rsidP="00997637">
            <w:pPr>
              <w:pStyle w:val="a0"/>
              <w:rPr>
                <w:b/>
              </w:rPr>
            </w:pPr>
            <w:proofErr w:type="spellStart"/>
            <w:r w:rsidRPr="00492545">
              <w:rPr>
                <w:b/>
              </w:rPr>
              <w:t>S</w:t>
            </w:r>
            <w:r w:rsidRPr="00492545">
              <w:rPr>
                <w:rFonts w:hint="eastAsia"/>
                <w:b/>
              </w:rPr>
              <w:t>ql</w:t>
            </w:r>
            <w:proofErr w:type="spellEnd"/>
            <w:r w:rsidRPr="00492545">
              <w:rPr>
                <w:rFonts w:hint="eastAsia"/>
                <w:b/>
              </w:rPr>
              <w:t>文件</w:t>
            </w:r>
          </w:p>
        </w:tc>
      </w:tr>
      <w:tr w:rsidR="00D73B00" w:rsidTr="00997637">
        <w:tc>
          <w:tcPr>
            <w:tcW w:w="2310" w:type="dxa"/>
            <w:shd w:val="clear" w:color="auto" w:fill="auto"/>
          </w:tcPr>
          <w:p w:rsidR="008D25EA" w:rsidRPr="00492545" w:rsidRDefault="008D25EA" w:rsidP="00997637">
            <w:pPr>
              <w:pStyle w:val="a0"/>
              <w:rPr>
                <w:b/>
              </w:rPr>
            </w:pPr>
            <w:r w:rsidRPr="00492545">
              <w:rPr>
                <w:rFonts w:hint="eastAsia"/>
                <w:b/>
              </w:rPr>
              <w:t>产品</w:t>
            </w:r>
          </w:p>
        </w:tc>
        <w:tc>
          <w:tcPr>
            <w:tcW w:w="2310" w:type="dxa"/>
            <w:shd w:val="clear" w:color="auto" w:fill="auto"/>
          </w:tcPr>
          <w:p w:rsidR="008D25EA" w:rsidRPr="002B7E35" w:rsidRDefault="008D25EA" w:rsidP="00997637">
            <w:pPr>
              <w:pStyle w:val="a0"/>
            </w:pPr>
            <w:r w:rsidRPr="00492545">
              <w:rPr>
                <w:rFonts w:hint="eastAsia"/>
                <w:b/>
              </w:rPr>
              <w:t>大学生考试系统</w:t>
            </w:r>
          </w:p>
        </w:tc>
        <w:tc>
          <w:tcPr>
            <w:tcW w:w="2311" w:type="dxa"/>
            <w:shd w:val="clear" w:color="auto" w:fill="auto"/>
          </w:tcPr>
          <w:p w:rsidR="008D25EA" w:rsidRPr="00492545" w:rsidRDefault="00D73B00" w:rsidP="00997637">
            <w:pPr>
              <w:pStyle w:val="a0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2311" w:type="dxa"/>
            <w:shd w:val="clear" w:color="auto" w:fill="auto"/>
          </w:tcPr>
          <w:p w:rsidR="008D25EA" w:rsidRPr="00492545" w:rsidRDefault="008D25EA" w:rsidP="00997637">
            <w:pPr>
              <w:pStyle w:val="a0"/>
              <w:rPr>
                <w:b/>
              </w:rPr>
            </w:pPr>
            <w:r w:rsidRPr="00492545">
              <w:rPr>
                <w:rFonts w:hint="eastAsia"/>
                <w:b/>
              </w:rPr>
              <w:t>站点描述</w:t>
            </w:r>
          </w:p>
        </w:tc>
      </w:tr>
      <w:tr w:rsidR="00D73B00" w:rsidTr="00997637">
        <w:tc>
          <w:tcPr>
            <w:tcW w:w="2310" w:type="dxa"/>
            <w:shd w:val="clear" w:color="auto" w:fill="auto"/>
          </w:tcPr>
          <w:p w:rsidR="008D25EA" w:rsidRPr="00492545" w:rsidRDefault="008D25EA" w:rsidP="00997637">
            <w:pPr>
              <w:pStyle w:val="a0"/>
              <w:rPr>
                <w:b/>
              </w:rPr>
            </w:pPr>
            <w:r w:rsidRPr="00492545">
              <w:rPr>
                <w:rFonts w:hint="eastAsia"/>
                <w:b/>
              </w:rPr>
              <w:t>源程序</w:t>
            </w:r>
          </w:p>
        </w:tc>
        <w:tc>
          <w:tcPr>
            <w:tcW w:w="2310" w:type="dxa"/>
            <w:shd w:val="clear" w:color="auto" w:fill="auto"/>
          </w:tcPr>
          <w:p w:rsidR="008D25EA" w:rsidRPr="00492545" w:rsidRDefault="008D25EA" w:rsidP="00997637">
            <w:pPr>
              <w:pStyle w:val="a0"/>
              <w:rPr>
                <w:b/>
              </w:rPr>
            </w:pPr>
          </w:p>
        </w:tc>
        <w:tc>
          <w:tcPr>
            <w:tcW w:w="2311" w:type="dxa"/>
            <w:shd w:val="clear" w:color="auto" w:fill="auto"/>
          </w:tcPr>
          <w:p w:rsidR="008D25EA" w:rsidRPr="00492545" w:rsidRDefault="00D73B00" w:rsidP="00997637">
            <w:pPr>
              <w:pStyle w:val="a0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12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2311" w:type="dxa"/>
            <w:shd w:val="clear" w:color="auto" w:fill="auto"/>
          </w:tcPr>
          <w:p w:rsidR="008D25EA" w:rsidRPr="00492545" w:rsidRDefault="008D25EA" w:rsidP="00997637">
            <w:pPr>
              <w:pStyle w:val="a0"/>
              <w:rPr>
                <w:b/>
              </w:rPr>
            </w:pPr>
            <w:r w:rsidRPr="00492545">
              <w:rPr>
                <w:rFonts w:hint="eastAsia"/>
                <w:b/>
              </w:rPr>
              <w:t>压缩包</w:t>
            </w:r>
          </w:p>
        </w:tc>
      </w:tr>
      <w:tr w:rsidR="00D73B00" w:rsidTr="00997637">
        <w:tc>
          <w:tcPr>
            <w:tcW w:w="2310" w:type="dxa"/>
            <w:vMerge w:val="restart"/>
            <w:shd w:val="clear" w:color="auto" w:fill="auto"/>
          </w:tcPr>
          <w:p w:rsidR="008D25EA" w:rsidRPr="00492545" w:rsidRDefault="008D25EA" w:rsidP="00997637">
            <w:pPr>
              <w:pStyle w:val="a0"/>
              <w:rPr>
                <w:b/>
              </w:rPr>
            </w:pPr>
            <w:r w:rsidRPr="00492545">
              <w:rPr>
                <w:rFonts w:hint="eastAsia"/>
                <w:b/>
              </w:rPr>
              <w:t>演示</w:t>
            </w:r>
          </w:p>
        </w:tc>
        <w:tc>
          <w:tcPr>
            <w:tcW w:w="2310" w:type="dxa"/>
            <w:shd w:val="clear" w:color="auto" w:fill="auto"/>
          </w:tcPr>
          <w:p w:rsidR="008D25EA" w:rsidRPr="00492545" w:rsidRDefault="008D25EA" w:rsidP="00997637">
            <w:pPr>
              <w:pStyle w:val="a0"/>
              <w:rPr>
                <w:b/>
              </w:rPr>
            </w:pPr>
            <w:r w:rsidRPr="00492545">
              <w:rPr>
                <w:rFonts w:hint="eastAsia"/>
                <w:b/>
              </w:rPr>
              <w:t>大学生考试系统</w:t>
            </w:r>
            <w:r w:rsidRPr="00492545">
              <w:rPr>
                <w:rFonts w:hint="eastAsia"/>
                <w:b/>
              </w:rPr>
              <w:t>ppt</w:t>
            </w:r>
          </w:p>
        </w:tc>
        <w:tc>
          <w:tcPr>
            <w:tcW w:w="2311" w:type="dxa"/>
            <w:shd w:val="clear" w:color="auto" w:fill="auto"/>
          </w:tcPr>
          <w:p w:rsidR="008D25EA" w:rsidRPr="00492545" w:rsidRDefault="00D73B00" w:rsidP="00997637">
            <w:pPr>
              <w:pStyle w:val="a0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13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2311" w:type="dxa"/>
            <w:shd w:val="clear" w:color="auto" w:fill="auto"/>
          </w:tcPr>
          <w:p w:rsidR="008D25EA" w:rsidRPr="00492545" w:rsidRDefault="008D25EA" w:rsidP="00997637">
            <w:pPr>
              <w:pStyle w:val="a0"/>
              <w:rPr>
                <w:b/>
              </w:rPr>
            </w:pPr>
            <w:r w:rsidRPr="00492545">
              <w:rPr>
                <w:rFonts w:hint="eastAsia"/>
                <w:b/>
              </w:rPr>
              <w:t>ppt</w:t>
            </w:r>
            <w:r w:rsidRPr="00492545">
              <w:rPr>
                <w:rFonts w:hint="eastAsia"/>
                <w:b/>
              </w:rPr>
              <w:t>演示文档</w:t>
            </w:r>
          </w:p>
        </w:tc>
      </w:tr>
      <w:tr w:rsidR="00D73B00" w:rsidTr="00997637">
        <w:tc>
          <w:tcPr>
            <w:tcW w:w="2310" w:type="dxa"/>
            <w:vMerge/>
            <w:shd w:val="clear" w:color="auto" w:fill="auto"/>
          </w:tcPr>
          <w:p w:rsidR="008D25EA" w:rsidRPr="00492545" w:rsidRDefault="008D25EA" w:rsidP="00997637">
            <w:pPr>
              <w:pStyle w:val="a0"/>
              <w:rPr>
                <w:b/>
              </w:rPr>
            </w:pPr>
          </w:p>
        </w:tc>
        <w:tc>
          <w:tcPr>
            <w:tcW w:w="2310" w:type="dxa"/>
            <w:shd w:val="clear" w:color="auto" w:fill="auto"/>
          </w:tcPr>
          <w:p w:rsidR="008D25EA" w:rsidRPr="00492545" w:rsidRDefault="008D25EA" w:rsidP="00997637">
            <w:pPr>
              <w:pStyle w:val="a0"/>
              <w:rPr>
                <w:b/>
              </w:rPr>
            </w:pPr>
            <w:r w:rsidRPr="00492545">
              <w:rPr>
                <w:rFonts w:hint="eastAsia"/>
                <w:b/>
              </w:rPr>
              <w:t>大学生考试系统</w:t>
            </w:r>
            <w:r w:rsidRPr="00492545">
              <w:rPr>
                <w:rFonts w:hint="eastAsia"/>
                <w:b/>
              </w:rPr>
              <w:t>mp</w:t>
            </w:r>
            <w:r w:rsidRPr="00492545">
              <w:rPr>
                <w:b/>
              </w:rPr>
              <w:t>4</w:t>
            </w:r>
          </w:p>
        </w:tc>
        <w:tc>
          <w:tcPr>
            <w:tcW w:w="2311" w:type="dxa"/>
            <w:shd w:val="clear" w:color="auto" w:fill="auto"/>
          </w:tcPr>
          <w:p w:rsidR="008D25EA" w:rsidRPr="00492545" w:rsidRDefault="00D73B00" w:rsidP="00997637">
            <w:pPr>
              <w:pStyle w:val="a0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14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2311" w:type="dxa"/>
            <w:shd w:val="clear" w:color="auto" w:fill="auto"/>
          </w:tcPr>
          <w:p w:rsidR="008D25EA" w:rsidRPr="00492545" w:rsidRDefault="008D25EA" w:rsidP="00997637">
            <w:pPr>
              <w:pStyle w:val="a0"/>
              <w:rPr>
                <w:b/>
              </w:rPr>
            </w:pPr>
            <w:r w:rsidRPr="00492545">
              <w:rPr>
                <w:rFonts w:hint="eastAsia"/>
                <w:b/>
              </w:rPr>
              <w:t>MP4</w:t>
            </w:r>
            <w:r w:rsidRPr="00492545">
              <w:rPr>
                <w:rFonts w:hint="eastAsia"/>
                <w:b/>
              </w:rPr>
              <w:t>视频文件</w:t>
            </w:r>
          </w:p>
        </w:tc>
      </w:tr>
    </w:tbl>
    <w:p w:rsidR="008D25EA" w:rsidRPr="00F25BAE" w:rsidRDefault="008D25EA" w:rsidP="008D25EA">
      <w:pPr>
        <w:pStyle w:val="a0"/>
      </w:pPr>
    </w:p>
    <w:p w:rsidR="008D25EA" w:rsidRDefault="008D25EA" w:rsidP="008D25EA">
      <w:pPr>
        <w:pStyle w:val="2"/>
      </w:pPr>
      <w:bookmarkStart w:id="15" w:name="_Toc491268030"/>
      <w:r>
        <w:rPr>
          <w:rFonts w:hint="eastAsia"/>
        </w:rPr>
        <w:t>非交付项</w:t>
      </w:r>
      <w:bookmarkEnd w:id="15"/>
    </w:p>
    <w:p w:rsidR="008D25EA" w:rsidRDefault="008D25EA" w:rsidP="008D25EA">
      <w:pPr>
        <w:spacing w:line="360" w:lineRule="auto"/>
        <w:ind w:firstLine="425"/>
        <w:rPr>
          <w:rFonts w:ascii="Arial" w:hAnsi="Arial"/>
          <w:iCs/>
          <w:snapToGrid w:val="0"/>
          <w:color w:val="000000"/>
          <w:kern w:val="0"/>
          <w:sz w:val="20"/>
        </w:rPr>
      </w:pPr>
      <w:r>
        <w:rPr>
          <w:rFonts w:ascii="Arial" w:hAnsi="Arial" w:hint="eastAsia"/>
          <w:iCs/>
          <w:snapToGrid w:val="0"/>
          <w:color w:val="000000"/>
          <w:kern w:val="0"/>
          <w:sz w:val="20"/>
        </w:rPr>
        <w:t>《界面设计草图》</w:t>
      </w:r>
    </w:p>
    <w:p w:rsidR="008D25EA" w:rsidRDefault="008D25EA" w:rsidP="008D25EA">
      <w:pPr>
        <w:pStyle w:val="1"/>
      </w:pPr>
      <w:bookmarkStart w:id="16" w:name="_Toc491268031"/>
      <w:r>
        <w:rPr>
          <w:rFonts w:hint="eastAsia"/>
        </w:rPr>
        <w:t>项目组织和资源</w:t>
      </w:r>
      <w:bookmarkEnd w:id="16"/>
    </w:p>
    <w:p w:rsidR="008D25EA" w:rsidRDefault="008D25EA" w:rsidP="008D25EA">
      <w:pPr>
        <w:pStyle w:val="a0"/>
      </w:pPr>
    </w:p>
    <w:p w:rsidR="008D25EA" w:rsidRPr="00E51746" w:rsidRDefault="008D25EA" w:rsidP="008D25EA">
      <w:pPr>
        <w:pStyle w:val="a0"/>
      </w:pPr>
    </w:p>
    <w:p w:rsidR="008D25EA" w:rsidRDefault="008D25EA" w:rsidP="008D25EA">
      <w:pPr>
        <w:pStyle w:val="2"/>
      </w:pPr>
      <w:bookmarkStart w:id="17" w:name="_Toc491268032"/>
      <w:r>
        <w:rPr>
          <w:rFonts w:hint="eastAsia"/>
        </w:rPr>
        <w:t>项目组织</w:t>
      </w:r>
      <w:bookmarkEnd w:id="17"/>
    </w:p>
    <w:p w:rsidR="008D25EA" w:rsidRPr="00E51746" w:rsidRDefault="008D25EA" w:rsidP="008D25EA">
      <w:pPr>
        <w:pStyle w:val="af6"/>
        <w:widowControl/>
        <w:numPr>
          <w:ilvl w:val="0"/>
          <w:numId w:val="26"/>
        </w:numPr>
        <w:spacing w:line="720" w:lineRule="auto"/>
        <w:ind w:leftChars="1200" w:left="2940" w:firstLineChars="0"/>
        <w:rPr>
          <w:rFonts w:ascii="Arial" w:hAnsi="Arial"/>
          <w:b/>
          <w:bCs/>
          <w:snapToGrid w:val="0"/>
          <w:kern w:val="0"/>
          <w:sz w:val="24"/>
          <w:szCs w:val="24"/>
        </w:rPr>
      </w:pPr>
      <w:r w:rsidRPr="00E51746">
        <w:rPr>
          <w:rFonts w:ascii="Arial" w:hAnsi="Arial" w:hint="eastAsia"/>
          <w:b/>
          <w:bCs/>
          <w:snapToGrid w:val="0"/>
          <w:kern w:val="0"/>
          <w:sz w:val="24"/>
          <w:szCs w:val="24"/>
        </w:rPr>
        <w:t>团队名称</w:t>
      </w:r>
      <w:r w:rsidRPr="00E51746">
        <w:rPr>
          <w:rFonts w:ascii="Arial" w:hAnsi="Arial"/>
          <w:b/>
          <w:bCs/>
          <w:snapToGrid w:val="0"/>
          <w:kern w:val="0"/>
          <w:sz w:val="24"/>
          <w:szCs w:val="24"/>
        </w:rPr>
        <w:t>：</w:t>
      </w:r>
      <w:r w:rsidRPr="00E51746">
        <w:rPr>
          <w:rFonts w:ascii="Arial" w:hAnsi="Arial" w:hint="eastAsia"/>
          <w:b/>
          <w:bCs/>
          <w:snapToGrid w:val="0"/>
          <w:kern w:val="0"/>
          <w:sz w:val="24"/>
          <w:szCs w:val="24"/>
        </w:rPr>
        <w:t>DOUBLETWINS</w:t>
      </w:r>
    </w:p>
    <w:p w:rsidR="008D25EA" w:rsidRPr="00E51746" w:rsidRDefault="008D25EA" w:rsidP="008D25EA">
      <w:pPr>
        <w:pStyle w:val="af6"/>
        <w:widowControl/>
        <w:numPr>
          <w:ilvl w:val="0"/>
          <w:numId w:val="26"/>
        </w:numPr>
        <w:spacing w:line="720" w:lineRule="auto"/>
        <w:ind w:leftChars="1200" w:left="2940" w:firstLineChars="0"/>
        <w:rPr>
          <w:rFonts w:ascii="Arial" w:hAnsi="Arial"/>
          <w:b/>
          <w:bCs/>
          <w:snapToGrid w:val="0"/>
          <w:kern w:val="0"/>
          <w:sz w:val="24"/>
          <w:szCs w:val="24"/>
        </w:rPr>
      </w:pPr>
      <w:r w:rsidRPr="00E51746">
        <w:rPr>
          <w:rFonts w:ascii="Arial" w:hAnsi="Arial" w:hint="eastAsia"/>
          <w:b/>
          <w:bCs/>
          <w:snapToGrid w:val="0"/>
          <w:kern w:val="0"/>
          <w:sz w:val="24"/>
          <w:szCs w:val="24"/>
        </w:rPr>
        <w:t>队长</w:t>
      </w:r>
      <w:r w:rsidRPr="00E51746">
        <w:rPr>
          <w:rFonts w:ascii="Arial" w:hAnsi="Arial"/>
          <w:b/>
          <w:bCs/>
          <w:snapToGrid w:val="0"/>
          <w:kern w:val="0"/>
          <w:sz w:val="24"/>
          <w:szCs w:val="24"/>
        </w:rPr>
        <w:t>：</w:t>
      </w:r>
      <w:r w:rsidRPr="00E51746">
        <w:rPr>
          <w:rFonts w:ascii="Arial" w:hAnsi="Arial" w:hint="eastAsia"/>
          <w:b/>
          <w:bCs/>
          <w:snapToGrid w:val="0"/>
          <w:kern w:val="0"/>
          <w:sz w:val="24"/>
          <w:szCs w:val="24"/>
        </w:rPr>
        <w:t>夏雨</w:t>
      </w:r>
      <w:proofErr w:type="gramStart"/>
      <w:r w:rsidRPr="00E51746">
        <w:rPr>
          <w:rFonts w:ascii="Arial" w:hAnsi="Arial" w:hint="eastAsia"/>
          <w:b/>
          <w:bCs/>
          <w:snapToGrid w:val="0"/>
          <w:kern w:val="0"/>
          <w:sz w:val="24"/>
          <w:szCs w:val="24"/>
        </w:rPr>
        <w:t>柔</w:t>
      </w:r>
      <w:proofErr w:type="gramEnd"/>
    </w:p>
    <w:p w:rsidR="008D25EA" w:rsidRPr="00E51746" w:rsidRDefault="008D25EA" w:rsidP="008D25EA">
      <w:pPr>
        <w:pStyle w:val="af6"/>
        <w:widowControl/>
        <w:numPr>
          <w:ilvl w:val="0"/>
          <w:numId w:val="26"/>
        </w:numPr>
        <w:spacing w:line="720" w:lineRule="auto"/>
        <w:ind w:leftChars="1200" w:left="2940" w:firstLineChars="0"/>
        <w:rPr>
          <w:rFonts w:ascii="Arial" w:hAnsi="Arial"/>
          <w:b/>
          <w:bCs/>
          <w:snapToGrid w:val="0"/>
          <w:kern w:val="0"/>
          <w:sz w:val="24"/>
          <w:szCs w:val="24"/>
        </w:rPr>
      </w:pPr>
      <w:r w:rsidRPr="00E51746">
        <w:rPr>
          <w:rFonts w:ascii="Arial" w:hAnsi="Arial" w:hint="eastAsia"/>
          <w:b/>
          <w:bCs/>
          <w:snapToGrid w:val="0"/>
          <w:kern w:val="0"/>
          <w:sz w:val="24"/>
          <w:szCs w:val="24"/>
        </w:rPr>
        <w:t>队员</w:t>
      </w:r>
      <w:r w:rsidRPr="00E51746">
        <w:rPr>
          <w:rFonts w:ascii="Arial" w:hAnsi="Arial"/>
          <w:b/>
          <w:bCs/>
          <w:snapToGrid w:val="0"/>
          <w:kern w:val="0"/>
          <w:sz w:val="24"/>
          <w:szCs w:val="24"/>
        </w:rPr>
        <w:t>：</w:t>
      </w:r>
      <w:r w:rsidRPr="00E51746">
        <w:rPr>
          <w:rFonts w:ascii="Arial" w:hAnsi="Arial" w:hint="eastAsia"/>
          <w:b/>
          <w:bCs/>
          <w:snapToGrid w:val="0"/>
          <w:kern w:val="0"/>
          <w:sz w:val="24"/>
          <w:szCs w:val="24"/>
        </w:rPr>
        <w:t>唐雪</w:t>
      </w:r>
      <w:proofErr w:type="gramStart"/>
      <w:r w:rsidRPr="00E51746">
        <w:rPr>
          <w:rFonts w:ascii="Arial" w:hAnsi="Arial" w:hint="eastAsia"/>
          <w:b/>
          <w:bCs/>
          <w:snapToGrid w:val="0"/>
          <w:kern w:val="0"/>
          <w:sz w:val="24"/>
          <w:szCs w:val="24"/>
        </w:rPr>
        <w:t>雪</w:t>
      </w:r>
      <w:proofErr w:type="gramEnd"/>
      <w:r w:rsidRPr="00E51746">
        <w:rPr>
          <w:rFonts w:ascii="Arial" w:hAnsi="Arial" w:hint="eastAsia"/>
          <w:b/>
          <w:bCs/>
          <w:snapToGrid w:val="0"/>
          <w:kern w:val="0"/>
          <w:sz w:val="24"/>
          <w:szCs w:val="24"/>
        </w:rPr>
        <w:t xml:space="preserve"> </w:t>
      </w:r>
      <w:proofErr w:type="gramStart"/>
      <w:r w:rsidRPr="00E51746">
        <w:rPr>
          <w:rFonts w:ascii="Arial" w:hAnsi="Arial" w:hint="eastAsia"/>
          <w:b/>
          <w:bCs/>
          <w:snapToGrid w:val="0"/>
          <w:kern w:val="0"/>
          <w:sz w:val="24"/>
          <w:szCs w:val="24"/>
        </w:rPr>
        <w:t>叶汝</w:t>
      </w:r>
      <w:proofErr w:type="gramEnd"/>
      <w:r w:rsidRPr="00E51746">
        <w:rPr>
          <w:rFonts w:ascii="Arial" w:hAnsi="Arial" w:hint="eastAsia"/>
          <w:b/>
          <w:bCs/>
          <w:snapToGrid w:val="0"/>
          <w:kern w:val="0"/>
          <w:sz w:val="24"/>
          <w:szCs w:val="24"/>
        </w:rPr>
        <w:t>楷</w:t>
      </w:r>
      <w:r w:rsidRPr="00E51746">
        <w:rPr>
          <w:rFonts w:ascii="Arial" w:hAnsi="Arial" w:hint="eastAsia"/>
          <w:b/>
          <w:bCs/>
          <w:snapToGrid w:val="0"/>
          <w:kern w:val="0"/>
          <w:sz w:val="24"/>
          <w:szCs w:val="24"/>
        </w:rPr>
        <w:t xml:space="preserve"> </w:t>
      </w:r>
      <w:r w:rsidRPr="00E51746">
        <w:rPr>
          <w:rFonts w:ascii="Arial" w:hAnsi="Arial" w:hint="eastAsia"/>
          <w:b/>
          <w:bCs/>
          <w:snapToGrid w:val="0"/>
          <w:kern w:val="0"/>
          <w:sz w:val="24"/>
          <w:szCs w:val="24"/>
        </w:rPr>
        <w:t>母丹</w:t>
      </w:r>
    </w:p>
    <w:p w:rsidR="008D25EA" w:rsidRDefault="008D25EA" w:rsidP="008D25EA">
      <w:pPr>
        <w:spacing w:line="360" w:lineRule="auto"/>
        <w:ind w:firstLine="425"/>
        <w:rPr>
          <w:rFonts w:ascii="Arial" w:hAnsi="Arial"/>
          <w:iCs/>
          <w:snapToGrid w:val="0"/>
          <w:kern w:val="0"/>
          <w:sz w:val="20"/>
        </w:rPr>
      </w:pPr>
    </w:p>
    <w:p w:rsidR="008D25EA" w:rsidRDefault="008D25EA" w:rsidP="008D25EA">
      <w:pPr>
        <w:spacing w:line="360" w:lineRule="auto"/>
        <w:ind w:firstLine="425"/>
        <w:rPr>
          <w:rFonts w:ascii="Arial" w:hAnsi="Arial"/>
          <w:iCs/>
          <w:snapToGrid w:val="0"/>
          <w:kern w:val="0"/>
          <w:sz w:val="20"/>
        </w:rPr>
      </w:pPr>
    </w:p>
    <w:p w:rsidR="008D25EA" w:rsidRPr="00F63D83" w:rsidRDefault="008D25EA" w:rsidP="008D25EA">
      <w:pPr>
        <w:spacing w:line="360" w:lineRule="auto"/>
        <w:ind w:firstLine="425"/>
        <w:rPr>
          <w:rFonts w:ascii="Arial" w:hAnsi="Arial"/>
          <w:iCs/>
          <w:snapToGrid w:val="0"/>
          <w:kern w:val="0"/>
          <w:sz w:val="20"/>
        </w:rPr>
      </w:pPr>
    </w:p>
    <w:p w:rsidR="008D25EA" w:rsidRDefault="008D25EA" w:rsidP="008D25EA">
      <w:pPr>
        <w:pStyle w:val="2"/>
      </w:pPr>
      <w:bookmarkStart w:id="18" w:name="_Toc491268033"/>
      <w:r>
        <w:rPr>
          <w:rFonts w:hint="eastAsia"/>
        </w:rPr>
        <w:t>项目资源</w:t>
      </w:r>
      <w:bookmarkEnd w:id="18"/>
    </w:p>
    <w:p w:rsidR="008D25EA" w:rsidRDefault="008D25EA" w:rsidP="008D25EA">
      <w:pPr>
        <w:pStyle w:val="3"/>
      </w:pPr>
      <w:bookmarkStart w:id="19" w:name="_Toc491268034"/>
      <w:r>
        <w:rPr>
          <w:rFonts w:hint="eastAsia"/>
        </w:rPr>
        <w:t>成员组成</w:t>
      </w:r>
      <w:bookmarkEnd w:id="19"/>
    </w:p>
    <w:p w:rsidR="008D25EA" w:rsidRPr="004514A7" w:rsidRDefault="008D25EA" w:rsidP="008D25EA">
      <w:pPr>
        <w:spacing w:line="360" w:lineRule="auto"/>
        <w:ind w:firstLine="425"/>
        <w:jc w:val="center"/>
        <w:rPr>
          <w:rFonts w:ascii="Arial" w:hAnsi="Arial"/>
          <w:iCs/>
          <w:snapToGrid w:val="0"/>
          <w:color w:val="000000"/>
          <w:kern w:val="0"/>
          <w:sz w:val="20"/>
        </w:rPr>
      </w:pPr>
      <w:r w:rsidRPr="004514A7">
        <w:rPr>
          <w:rFonts w:ascii="Arial" w:hAnsi="Arial" w:hint="eastAsia"/>
          <w:iCs/>
          <w:snapToGrid w:val="0"/>
          <w:color w:val="000000"/>
          <w:kern w:val="0"/>
          <w:sz w:val="20"/>
        </w:rPr>
        <w:t>说明参与项目的总人数和人员结构，人员结构可用下表从职责和技术水平等方面进行说明。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9"/>
        <w:gridCol w:w="876"/>
        <w:gridCol w:w="1176"/>
        <w:gridCol w:w="1838"/>
        <w:gridCol w:w="3030"/>
      </w:tblGrid>
      <w:tr w:rsidR="008D25EA" w:rsidTr="00997637">
        <w:trPr>
          <w:trHeight w:val="443"/>
          <w:jc w:val="center"/>
        </w:trPr>
        <w:tc>
          <w:tcPr>
            <w:tcW w:w="1249" w:type="dxa"/>
            <w:shd w:val="clear" w:color="auto" w:fill="FFFF00"/>
            <w:vAlign w:val="center"/>
          </w:tcPr>
          <w:p w:rsidR="008D25EA" w:rsidRPr="00E838D4" w:rsidRDefault="008D25EA" w:rsidP="00997637">
            <w:pPr>
              <w:jc w:val="center"/>
              <w:rPr>
                <w:rFonts w:ascii="宋体"/>
                <w:b/>
                <w:bCs/>
                <w:color w:val="000000"/>
                <w:sz w:val="24"/>
              </w:rPr>
            </w:pPr>
            <w:r w:rsidRPr="00E838D4">
              <w:rPr>
                <w:rFonts w:ascii="宋体" w:hint="eastAsia"/>
                <w:b/>
                <w:bCs/>
                <w:color w:val="000000"/>
                <w:sz w:val="24"/>
              </w:rPr>
              <w:t>姓　名</w:t>
            </w:r>
          </w:p>
        </w:tc>
        <w:tc>
          <w:tcPr>
            <w:tcW w:w="876" w:type="dxa"/>
            <w:shd w:val="clear" w:color="auto" w:fill="FFFF00"/>
            <w:vAlign w:val="center"/>
          </w:tcPr>
          <w:p w:rsidR="008D25EA" w:rsidRPr="00E838D4" w:rsidRDefault="008D25EA" w:rsidP="00997637">
            <w:pPr>
              <w:jc w:val="center"/>
              <w:rPr>
                <w:rFonts w:ascii="宋体"/>
                <w:b/>
                <w:bCs/>
                <w:color w:val="000000"/>
                <w:sz w:val="24"/>
              </w:rPr>
            </w:pPr>
            <w:r w:rsidRPr="00E838D4">
              <w:rPr>
                <w:rFonts w:ascii="宋体" w:hint="eastAsia"/>
                <w:b/>
                <w:bCs/>
                <w:color w:val="000000"/>
                <w:sz w:val="24"/>
              </w:rPr>
              <w:t>性别</w:t>
            </w:r>
          </w:p>
        </w:tc>
        <w:tc>
          <w:tcPr>
            <w:tcW w:w="1176" w:type="dxa"/>
            <w:shd w:val="clear" w:color="auto" w:fill="FFFF00"/>
            <w:vAlign w:val="center"/>
          </w:tcPr>
          <w:p w:rsidR="008D25EA" w:rsidRPr="00E838D4" w:rsidRDefault="008D25EA" w:rsidP="00997637">
            <w:pPr>
              <w:jc w:val="center"/>
              <w:rPr>
                <w:rFonts w:ascii="宋体"/>
                <w:b/>
                <w:bCs/>
                <w:color w:val="000000"/>
                <w:sz w:val="24"/>
              </w:rPr>
            </w:pPr>
            <w:r>
              <w:rPr>
                <w:rFonts w:ascii="宋体" w:hint="eastAsia"/>
                <w:b/>
                <w:bCs/>
                <w:color w:val="000000"/>
                <w:sz w:val="24"/>
              </w:rPr>
              <w:t>专业</w:t>
            </w:r>
          </w:p>
        </w:tc>
        <w:tc>
          <w:tcPr>
            <w:tcW w:w="1838" w:type="dxa"/>
            <w:shd w:val="clear" w:color="auto" w:fill="FFFF00"/>
            <w:vAlign w:val="center"/>
          </w:tcPr>
          <w:p w:rsidR="008D25EA" w:rsidRPr="00E838D4" w:rsidRDefault="008D25EA" w:rsidP="00997637">
            <w:pPr>
              <w:jc w:val="center"/>
              <w:rPr>
                <w:rFonts w:ascii="宋体"/>
                <w:b/>
                <w:bCs/>
                <w:color w:val="000000"/>
                <w:sz w:val="24"/>
              </w:rPr>
            </w:pPr>
            <w:r w:rsidRPr="00E838D4">
              <w:rPr>
                <w:rFonts w:ascii="宋体" w:hint="eastAsia"/>
                <w:b/>
                <w:bCs/>
                <w:color w:val="000000"/>
                <w:sz w:val="24"/>
              </w:rPr>
              <w:t>技   能</w:t>
            </w:r>
          </w:p>
        </w:tc>
        <w:tc>
          <w:tcPr>
            <w:tcW w:w="3030" w:type="dxa"/>
            <w:shd w:val="clear" w:color="auto" w:fill="FFFF00"/>
            <w:vAlign w:val="center"/>
          </w:tcPr>
          <w:p w:rsidR="008D25EA" w:rsidRPr="00E838D4" w:rsidRDefault="008D25EA" w:rsidP="00997637">
            <w:pPr>
              <w:jc w:val="center"/>
              <w:rPr>
                <w:rFonts w:ascii="宋体"/>
                <w:b/>
                <w:bCs/>
                <w:color w:val="000000"/>
                <w:sz w:val="24"/>
              </w:rPr>
            </w:pPr>
            <w:r w:rsidRPr="00E838D4">
              <w:rPr>
                <w:rFonts w:ascii="宋体" w:hint="eastAsia"/>
                <w:b/>
                <w:bCs/>
                <w:color w:val="000000"/>
                <w:sz w:val="24"/>
              </w:rPr>
              <w:t>在本项目中承担的工作</w:t>
            </w:r>
          </w:p>
        </w:tc>
      </w:tr>
      <w:tr w:rsidR="008D25EA" w:rsidTr="00997637">
        <w:trPr>
          <w:trHeight w:val="462"/>
          <w:jc w:val="center"/>
        </w:trPr>
        <w:tc>
          <w:tcPr>
            <w:tcW w:w="1249" w:type="dxa"/>
            <w:vAlign w:val="center"/>
          </w:tcPr>
          <w:p w:rsidR="008D25EA" w:rsidRDefault="008D25EA" w:rsidP="00997637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夏雨柔</w:t>
            </w:r>
          </w:p>
        </w:tc>
        <w:tc>
          <w:tcPr>
            <w:tcW w:w="876" w:type="dxa"/>
            <w:vAlign w:val="center"/>
          </w:tcPr>
          <w:p w:rsidR="008D25EA" w:rsidRDefault="008D25EA" w:rsidP="00997637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女</w:t>
            </w:r>
          </w:p>
        </w:tc>
        <w:tc>
          <w:tcPr>
            <w:tcW w:w="1176" w:type="dxa"/>
            <w:vAlign w:val="center"/>
          </w:tcPr>
          <w:p w:rsidR="008D25EA" w:rsidRDefault="008D25EA" w:rsidP="00997637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软件工程</w:t>
            </w:r>
          </w:p>
        </w:tc>
        <w:tc>
          <w:tcPr>
            <w:tcW w:w="1838" w:type="dxa"/>
            <w:vAlign w:val="center"/>
          </w:tcPr>
          <w:p w:rsidR="008D25EA" w:rsidRDefault="008D25EA" w:rsidP="00997637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Office、SQL</w:t>
            </w:r>
          </w:p>
        </w:tc>
        <w:tc>
          <w:tcPr>
            <w:tcW w:w="3030" w:type="dxa"/>
            <w:vAlign w:val="center"/>
          </w:tcPr>
          <w:p w:rsidR="008D25EA" w:rsidRDefault="008D25EA" w:rsidP="00997637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制作、文档、数据库</w:t>
            </w:r>
          </w:p>
        </w:tc>
      </w:tr>
      <w:tr w:rsidR="008D25EA" w:rsidTr="00997637">
        <w:trPr>
          <w:trHeight w:val="462"/>
          <w:jc w:val="center"/>
        </w:trPr>
        <w:tc>
          <w:tcPr>
            <w:tcW w:w="1249" w:type="dxa"/>
            <w:vAlign w:val="center"/>
          </w:tcPr>
          <w:p w:rsidR="008D25EA" w:rsidRDefault="008D25EA" w:rsidP="00997637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唐雪</w:t>
            </w:r>
            <w:proofErr w:type="gramStart"/>
            <w:r>
              <w:rPr>
                <w:rFonts w:ascii="宋体" w:hint="eastAsia"/>
                <w:sz w:val="24"/>
              </w:rPr>
              <w:t>雪</w:t>
            </w:r>
            <w:proofErr w:type="gramEnd"/>
          </w:p>
        </w:tc>
        <w:tc>
          <w:tcPr>
            <w:tcW w:w="876" w:type="dxa"/>
            <w:vAlign w:val="center"/>
          </w:tcPr>
          <w:p w:rsidR="008D25EA" w:rsidRDefault="008D25EA" w:rsidP="00997637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女</w:t>
            </w:r>
          </w:p>
        </w:tc>
        <w:tc>
          <w:tcPr>
            <w:tcW w:w="1176" w:type="dxa"/>
            <w:vAlign w:val="center"/>
          </w:tcPr>
          <w:p w:rsidR="008D25EA" w:rsidRPr="00B07350" w:rsidRDefault="008D25EA" w:rsidP="00997637">
            <w:pPr>
              <w:pStyle w:val="ab"/>
              <w:keepNext w:val="0"/>
              <w:keepLines w:val="0"/>
              <w:spacing w:before="0" w:after="0"/>
              <w:rPr>
                <w:rFonts w:ascii="宋体" w:eastAsia="宋体"/>
                <w:kern w:val="2"/>
              </w:rPr>
            </w:pPr>
            <w:r>
              <w:rPr>
                <w:rFonts w:ascii="宋体" w:eastAsia="宋体" w:hint="eastAsia"/>
                <w:kern w:val="2"/>
              </w:rPr>
              <w:t>软件工程</w:t>
            </w:r>
          </w:p>
        </w:tc>
        <w:tc>
          <w:tcPr>
            <w:tcW w:w="1838" w:type="dxa"/>
            <w:vAlign w:val="center"/>
          </w:tcPr>
          <w:p w:rsidR="008D25EA" w:rsidRDefault="008D25EA" w:rsidP="00997637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Office、PHP</w:t>
            </w:r>
          </w:p>
        </w:tc>
        <w:tc>
          <w:tcPr>
            <w:tcW w:w="3030" w:type="dxa"/>
            <w:vAlign w:val="center"/>
          </w:tcPr>
          <w:p w:rsidR="008D25EA" w:rsidRDefault="008D25EA" w:rsidP="00997637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制作、代码、创意</w:t>
            </w:r>
          </w:p>
        </w:tc>
      </w:tr>
      <w:tr w:rsidR="008D25EA" w:rsidTr="00997637">
        <w:trPr>
          <w:trHeight w:val="462"/>
          <w:jc w:val="center"/>
        </w:trPr>
        <w:tc>
          <w:tcPr>
            <w:tcW w:w="1249" w:type="dxa"/>
            <w:vAlign w:val="center"/>
          </w:tcPr>
          <w:p w:rsidR="008D25EA" w:rsidRDefault="008D25EA" w:rsidP="00997637">
            <w:pPr>
              <w:jc w:val="center"/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叶汝楷</w:t>
            </w:r>
            <w:proofErr w:type="gramEnd"/>
          </w:p>
        </w:tc>
        <w:tc>
          <w:tcPr>
            <w:tcW w:w="876" w:type="dxa"/>
            <w:vAlign w:val="center"/>
          </w:tcPr>
          <w:p w:rsidR="008D25EA" w:rsidRDefault="007132C4" w:rsidP="00997637">
            <w:pPr>
              <w:ind w:firstLineChars="100" w:firstLine="24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女</w:t>
            </w:r>
          </w:p>
        </w:tc>
        <w:tc>
          <w:tcPr>
            <w:tcW w:w="1176" w:type="dxa"/>
            <w:vAlign w:val="center"/>
          </w:tcPr>
          <w:p w:rsidR="008D25EA" w:rsidRDefault="008D25EA" w:rsidP="00997637">
            <w:pPr>
              <w:pStyle w:val="ab"/>
              <w:keepNext w:val="0"/>
              <w:keepLines w:val="0"/>
              <w:spacing w:before="0" w:after="0"/>
              <w:rPr>
                <w:rFonts w:ascii="宋体" w:eastAsia="宋体"/>
                <w:kern w:val="2"/>
              </w:rPr>
            </w:pPr>
            <w:r>
              <w:rPr>
                <w:rFonts w:ascii="宋体" w:eastAsia="宋体" w:hint="eastAsia"/>
                <w:kern w:val="2"/>
              </w:rPr>
              <w:t>软件工程</w:t>
            </w:r>
          </w:p>
        </w:tc>
        <w:tc>
          <w:tcPr>
            <w:tcW w:w="1838" w:type="dxa"/>
            <w:vAlign w:val="center"/>
          </w:tcPr>
          <w:p w:rsidR="008D25EA" w:rsidRDefault="008D25EA" w:rsidP="00997637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Office、PHP</w:t>
            </w:r>
          </w:p>
        </w:tc>
        <w:tc>
          <w:tcPr>
            <w:tcW w:w="3030" w:type="dxa"/>
            <w:vAlign w:val="center"/>
          </w:tcPr>
          <w:p w:rsidR="008D25EA" w:rsidRDefault="008D25EA" w:rsidP="00997637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制作、代码、创意</w:t>
            </w:r>
          </w:p>
        </w:tc>
      </w:tr>
      <w:tr w:rsidR="008D25EA" w:rsidTr="00997637">
        <w:trPr>
          <w:trHeight w:val="462"/>
          <w:jc w:val="center"/>
        </w:trPr>
        <w:tc>
          <w:tcPr>
            <w:tcW w:w="1249" w:type="dxa"/>
            <w:vAlign w:val="center"/>
          </w:tcPr>
          <w:p w:rsidR="008D25EA" w:rsidRDefault="008D25EA" w:rsidP="00997637">
            <w:pPr>
              <w:jc w:val="center"/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母丹</w:t>
            </w:r>
            <w:proofErr w:type="gramEnd"/>
          </w:p>
        </w:tc>
        <w:tc>
          <w:tcPr>
            <w:tcW w:w="876" w:type="dxa"/>
            <w:vAlign w:val="center"/>
          </w:tcPr>
          <w:p w:rsidR="008D25EA" w:rsidRDefault="007132C4" w:rsidP="00997637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女</w:t>
            </w:r>
          </w:p>
        </w:tc>
        <w:tc>
          <w:tcPr>
            <w:tcW w:w="1176" w:type="dxa"/>
            <w:vAlign w:val="center"/>
          </w:tcPr>
          <w:p w:rsidR="008D25EA" w:rsidRDefault="008D25EA" w:rsidP="00997637">
            <w:pPr>
              <w:pStyle w:val="ab"/>
              <w:keepNext w:val="0"/>
              <w:keepLines w:val="0"/>
              <w:spacing w:before="0" w:after="0"/>
              <w:rPr>
                <w:rFonts w:ascii="宋体" w:eastAsia="宋体"/>
                <w:kern w:val="2"/>
              </w:rPr>
            </w:pPr>
            <w:proofErr w:type="gramStart"/>
            <w:r>
              <w:rPr>
                <w:rFonts w:ascii="宋体" w:eastAsia="宋体" w:hint="eastAsia"/>
                <w:kern w:val="2"/>
              </w:rPr>
              <w:t>数媒</w:t>
            </w:r>
            <w:proofErr w:type="gramEnd"/>
          </w:p>
        </w:tc>
        <w:tc>
          <w:tcPr>
            <w:tcW w:w="1838" w:type="dxa"/>
            <w:vAlign w:val="center"/>
          </w:tcPr>
          <w:p w:rsidR="008D25EA" w:rsidRDefault="008D25EA" w:rsidP="00997637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PS、FLASH</w:t>
            </w:r>
          </w:p>
        </w:tc>
        <w:tc>
          <w:tcPr>
            <w:tcW w:w="3030" w:type="dxa"/>
            <w:vAlign w:val="center"/>
          </w:tcPr>
          <w:p w:rsidR="008D25EA" w:rsidRDefault="008D25EA" w:rsidP="00997637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制作、美工、创意</w:t>
            </w:r>
          </w:p>
        </w:tc>
      </w:tr>
    </w:tbl>
    <w:p w:rsidR="008D25EA" w:rsidRPr="00755DDF" w:rsidRDefault="008D25EA" w:rsidP="008D25EA">
      <w:pPr>
        <w:pStyle w:val="3"/>
        <w:rPr>
          <w:i w:val="0"/>
        </w:rPr>
      </w:pPr>
      <w:bookmarkStart w:id="20" w:name="_Toc491268035"/>
      <w:r w:rsidRPr="00755DDF">
        <w:rPr>
          <w:rFonts w:hint="eastAsia"/>
          <w:i w:val="0"/>
        </w:rPr>
        <w:t>已有开发设施</w:t>
      </w:r>
      <w:bookmarkEnd w:id="20"/>
    </w:p>
    <w:p w:rsidR="008D25EA" w:rsidRDefault="008D25EA" w:rsidP="008D25EA">
      <w:pPr>
        <w:spacing w:line="360" w:lineRule="auto"/>
        <w:ind w:firstLine="425"/>
        <w:rPr>
          <w:rFonts w:ascii="Arial" w:hAnsi="Arial"/>
          <w:iCs/>
          <w:snapToGrid w:val="0"/>
          <w:color w:val="000000"/>
          <w:kern w:val="0"/>
          <w:sz w:val="20"/>
        </w:rPr>
      </w:pPr>
      <w:r w:rsidRPr="008947A7">
        <w:rPr>
          <w:rFonts w:ascii="Arial" w:hAnsi="Arial" w:hint="eastAsia"/>
          <w:iCs/>
          <w:snapToGrid w:val="0"/>
          <w:color w:val="000000"/>
          <w:kern w:val="0"/>
          <w:sz w:val="20"/>
        </w:rPr>
        <w:t>开发地点</w:t>
      </w:r>
      <w:r>
        <w:rPr>
          <w:rFonts w:ascii="Arial" w:hAnsi="Arial" w:hint="eastAsia"/>
          <w:iCs/>
          <w:snapToGrid w:val="0"/>
          <w:color w:val="000000"/>
          <w:kern w:val="0"/>
          <w:sz w:val="20"/>
        </w:rPr>
        <w:t>：山东大学威海机房</w:t>
      </w:r>
    </w:p>
    <w:p w:rsidR="008D25EA" w:rsidRPr="008947A7" w:rsidRDefault="008D25EA" w:rsidP="008D25EA">
      <w:pPr>
        <w:spacing w:line="360" w:lineRule="auto"/>
        <w:ind w:firstLine="425"/>
        <w:rPr>
          <w:rFonts w:ascii="Arial" w:hAnsi="Arial"/>
          <w:iCs/>
          <w:snapToGrid w:val="0"/>
          <w:color w:val="000000"/>
          <w:kern w:val="0"/>
          <w:sz w:val="20"/>
        </w:rPr>
      </w:pPr>
      <w:r>
        <w:rPr>
          <w:rFonts w:ascii="Arial" w:hAnsi="Arial" w:hint="eastAsia"/>
          <w:iCs/>
          <w:snapToGrid w:val="0"/>
          <w:color w:val="000000"/>
          <w:kern w:val="0"/>
          <w:sz w:val="20"/>
        </w:rPr>
        <w:t>使用设备：电脑</w:t>
      </w:r>
      <w:r>
        <w:rPr>
          <w:rFonts w:ascii="Arial" w:hAnsi="Arial" w:hint="eastAsia"/>
          <w:iCs/>
          <w:snapToGrid w:val="0"/>
          <w:color w:val="000000"/>
          <w:kern w:val="0"/>
          <w:sz w:val="20"/>
        </w:rPr>
        <w:t xml:space="preserve"> </w:t>
      </w:r>
      <w:r>
        <w:rPr>
          <w:rFonts w:ascii="Arial" w:hAnsi="Arial"/>
          <w:iCs/>
          <w:snapToGrid w:val="0"/>
          <w:color w:val="000000"/>
          <w:kern w:val="0"/>
          <w:sz w:val="20"/>
        </w:rPr>
        <w:t>4</w:t>
      </w:r>
      <w:r>
        <w:rPr>
          <w:rFonts w:ascii="Arial" w:hAnsi="Arial" w:hint="eastAsia"/>
          <w:iCs/>
          <w:snapToGrid w:val="0"/>
          <w:color w:val="000000"/>
          <w:kern w:val="0"/>
          <w:sz w:val="20"/>
        </w:rPr>
        <w:t xml:space="preserve">  </w:t>
      </w:r>
      <w:r>
        <w:rPr>
          <w:rFonts w:ascii="Arial" w:hAnsi="Arial" w:hint="eastAsia"/>
          <w:iCs/>
          <w:snapToGrid w:val="0"/>
          <w:color w:val="000000"/>
          <w:kern w:val="0"/>
          <w:sz w:val="20"/>
        </w:rPr>
        <w:t>台</w:t>
      </w:r>
    </w:p>
    <w:p w:rsidR="008D25EA" w:rsidRDefault="008D25EA" w:rsidP="008D25EA">
      <w:pPr>
        <w:pStyle w:val="3"/>
      </w:pPr>
      <w:bookmarkStart w:id="21" w:name="_Toc491268036"/>
      <w:r>
        <w:rPr>
          <w:rFonts w:hint="eastAsia"/>
        </w:rPr>
        <w:t>须获取的设施</w:t>
      </w:r>
      <w:bookmarkEnd w:id="21"/>
    </w:p>
    <w:p w:rsidR="008D25EA" w:rsidRPr="008947A7" w:rsidRDefault="008D25EA" w:rsidP="008D25EA">
      <w:pPr>
        <w:pStyle w:val="a0"/>
        <w:ind w:firstLineChars="400" w:firstLine="840"/>
      </w:pPr>
      <w:r>
        <w:rPr>
          <w:rFonts w:hint="eastAsia"/>
        </w:rPr>
        <w:t>无</w:t>
      </w:r>
    </w:p>
    <w:p w:rsidR="008D25EA" w:rsidRPr="008947A7" w:rsidRDefault="008D25EA" w:rsidP="008D25EA">
      <w:pPr>
        <w:pStyle w:val="3"/>
        <w:rPr>
          <w:i w:val="0"/>
        </w:rPr>
      </w:pPr>
      <w:bookmarkStart w:id="22" w:name="_Toc491268037"/>
      <w:r w:rsidRPr="008947A7">
        <w:rPr>
          <w:rFonts w:hint="eastAsia"/>
          <w:i w:val="0"/>
        </w:rPr>
        <w:t>可复用软件资源</w:t>
      </w:r>
      <w:bookmarkEnd w:id="22"/>
    </w:p>
    <w:p w:rsidR="008D25EA" w:rsidRPr="008947A7" w:rsidRDefault="008D25EA" w:rsidP="008D25EA">
      <w:pPr>
        <w:spacing w:line="360" w:lineRule="auto"/>
        <w:ind w:firstLineChars="400" w:firstLine="800"/>
        <w:rPr>
          <w:rFonts w:ascii="宋体"/>
          <w:sz w:val="24"/>
        </w:rPr>
      </w:pPr>
      <w:r w:rsidRPr="008947A7">
        <w:rPr>
          <w:rFonts w:ascii="Arial" w:hAnsi="Arial" w:hint="eastAsia"/>
          <w:iCs/>
          <w:snapToGrid w:val="0"/>
          <w:kern w:val="0"/>
          <w:sz w:val="20"/>
        </w:rPr>
        <w:t>无</w:t>
      </w:r>
    </w:p>
    <w:p w:rsidR="008D25EA" w:rsidRDefault="008D25EA" w:rsidP="008D25EA">
      <w:pPr>
        <w:pStyle w:val="1"/>
      </w:pPr>
      <w:bookmarkStart w:id="23" w:name="_Toc491268038"/>
      <w:r>
        <w:rPr>
          <w:rFonts w:hint="eastAsia"/>
        </w:rPr>
        <w:t>实施计划</w:t>
      </w:r>
      <w:bookmarkEnd w:id="23"/>
    </w:p>
    <w:p w:rsidR="008D25EA" w:rsidRDefault="008D25EA" w:rsidP="008D25EA">
      <w:pPr>
        <w:pStyle w:val="2"/>
      </w:pPr>
      <w:bookmarkStart w:id="24" w:name="_Toc491268039"/>
      <w:r>
        <w:rPr>
          <w:rFonts w:hint="eastAsia"/>
        </w:rPr>
        <w:t>项目选用的生命周期</w:t>
      </w:r>
      <w:bookmarkEnd w:id="24"/>
    </w:p>
    <w:p w:rsidR="008D25EA" w:rsidRPr="008947A7" w:rsidRDefault="008D25EA" w:rsidP="008D25EA">
      <w:pPr>
        <w:spacing w:line="360" w:lineRule="auto"/>
        <w:ind w:firstLine="425"/>
        <w:rPr>
          <w:rFonts w:ascii="Arial" w:hAnsi="Arial"/>
          <w:iCs/>
          <w:snapToGrid w:val="0"/>
          <w:kern w:val="0"/>
          <w:sz w:val="20"/>
        </w:rPr>
      </w:pPr>
      <w:r w:rsidRPr="008947A7">
        <w:rPr>
          <w:rFonts w:ascii="Arial" w:hAnsi="Arial" w:hint="eastAsia"/>
          <w:iCs/>
          <w:snapToGrid w:val="0"/>
          <w:kern w:val="0"/>
          <w:sz w:val="20"/>
        </w:rPr>
        <w:t>本项目采用的是瀑布式模型</w:t>
      </w:r>
      <w:r>
        <w:rPr>
          <w:rFonts w:ascii="Arial" w:hAnsi="Arial" w:hint="eastAsia"/>
          <w:iCs/>
          <w:snapToGrid w:val="0"/>
          <w:kern w:val="0"/>
          <w:sz w:val="20"/>
        </w:rPr>
        <w:t>。此模型的本质是每个阶段的活动只做一次。从上一阶段向下一阶段逐级过度，最终得到所要开发的产品</w:t>
      </w:r>
    </w:p>
    <w:p w:rsidR="008D25EA" w:rsidRDefault="008D25EA" w:rsidP="008D25EA">
      <w:pPr>
        <w:pStyle w:val="2"/>
      </w:pPr>
      <w:bookmarkStart w:id="25" w:name="_Toc491268040"/>
      <w:r>
        <w:rPr>
          <w:rFonts w:hint="eastAsia"/>
        </w:rPr>
        <w:t>项目开发过程阶段划分</w:t>
      </w:r>
      <w:bookmarkEnd w:id="25"/>
    </w:p>
    <w:p w:rsidR="008D25EA" w:rsidRDefault="008D25EA" w:rsidP="008D25EA">
      <w:pPr>
        <w:spacing w:line="360" w:lineRule="auto"/>
        <w:rPr>
          <w:rFonts w:ascii="宋体"/>
          <w:sz w:val="24"/>
        </w:rPr>
      </w:pPr>
    </w:p>
    <w:tbl>
      <w:tblPr>
        <w:tblW w:w="8295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5"/>
        <w:gridCol w:w="1626"/>
        <w:gridCol w:w="2529"/>
        <w:gridCol w:w="2695"/>
      </w:tblGrid>
      <w:tr w:rsidR="008D25EA" w:rsidTr="00997637">
        <w:trPr>
          <w:cantSplit/>
          <w:trHeight w:val="657"/>
        </w:trPr>
        <w:tc>
          <w:tcPr>
            <w:tcW w:w="1445" w:type="dxa"/>
            <w:tcBorders>
              <w:top w:val="single" w:sz="12" w:space="0" w:color="auto"/>
            </w:tcBorders>
            <w:shd w:val="clear" w:color="auto" w:fill="FFFF00"/>
            <w:vAlign w:val="center"/>
          </w:tcPr>
          <w:p w:rsidR="008D25EA" w:rsidRPr="00E838D4" w:rsidRDefault="008D25EA" w:rsidP="00997637">
            <w:pPr>
              <w:jc w:val="center"/>
              <w:rPr>
                <w:rFonts w:ascii="宋体"/>
                <w:color w:val="000000"/>
              </w:rPr>
            </w:pPr>
            <w:r w:rsidRPr="00E838D4">
              <w:rPr>
                <w:rFonts w:hint="eastAsia"/>
                <w:b/>
                <w:color w:val="000000"/>
                <w:sz w:val="24"/>
              </w:rPr>
              <w:t>阶段名称</w:t>
            </w:r>
          </w:p>
        </w:tc>
        <w:tc>
          <w:tcPr>
            <w:tcW w:w="1626" w:type="dxa"/>
            <w:tcBorders>
              <w:top w:val="single" w:sz="12" w:space="0" w:color="auto"/>
            </w:tcBorders>
            <w:shd w:val="clear" w:color="auto" w:fill="FFFF00"/>
            <w:vAlign w:val="center"/>
          </w:tcPr>
          <w:p w:rsidR="008D25EA" w:rsidRPr="00E838D4" w:rsidRDefault="00942880" w:rsidP="00997637">
            <w:pPr>
              <w:jc w:val="center"/>
              <w:rPr>
                <w:rFonts w:ascii="宋体"/>
                <w:color w:val="000000"/>
              </w:rPr>
            </w:pPr>
            <w:r>
              <w:rPr>
                <w:rFonts w:hint="eastAsia"/>
                <w:b/>
                <w:color w:val="000000"/>
                <w:sz w:val="24"/>
              </w:rPr>
              <w:t>开始</w:t>
            </w:r>
            <w:r w:rsidR="008D25EA" w:rsidRPr="00E838D4">
              <w:rPr>
                <w:rFonts w:hint="eastAsia"/>
                <w:b/>
                <w:color w:val="000000"/>
                <w:sz w:val="24"/>
              </w:rPr>
              <w:t>时间</w:t>
            </w:r>
          </w:p>
        </w:tc>
        <w:tc>
          <w:tcPr>
            <w:tcW w:w="2529" w:type="dxa"/>
            <w:tcBorders>
              <w:top w:val="single" w:sz="12" w:space="0" w:color="auto"/>
            </w:tcBorders>
            <w:shd w:val="clear" w:color="auto" w:fill="FFFF00"/>
            <w:vAlign w:val="center"/>
          </w:tcPr>
          <w:p w:rsidR="008D25EA" w:rsidRPr="00E838D4" w:rsidRDefault="008D25EA" w:rsidP="00997637">
            <w:pPr>
              <w:jc w:val="center"/>
              <w:rPr>
                <w:rFonts w:ascii="宋体"/>
                <w:color w:val="000000"/>
              </w:rPr>
            </w:pPr>
            <w:r w:rsidRPr="00E838D4">
              <w:rPr>
                <w:rFonts w:ascii="楷体_GB2312" w:hint="eastAsia"/>
                <w:b/>
                <w:color w:val="000000"/>
                <w:sz w:val="24"/>
              </w:rPr>
              <w:t>工</w:t>
            </w:r>
            <w:r w:rsidRPr="00E838D4">
              <w:rPr>
                <w:rFonts w:ascii="楷体_GB2312"/>
                <w:b/>
                <w:color w:val="000000"/>
                <w:sz w:val="24"/>
              </w:rPr>
              <w:t xml:space="preserve"> </w:t>
            </w:r>
            <w:r w:rsidRPr="00E838D4">
              <w:rPr>
                <w:rFonts w:ascii="楷体_GB2312" w:hint="eastAsia"/>
                <w:b/>
                <w:color w:val="000000"/>
                <w:sz w:val="24"/>
              </w:rPr>
              <w:t>作</w:t>
            </w:r>
            <w:r w:rsidRPr="00E838D4">
              <w:rPr>
                <w:rFonts w:ascii="楷体_GB2312"/>
                <w:b/>
                <w:color w:val="000000"/>
                <w:sz w:val="24"/>
              </w:rPr>
              <w:t xml:space="preserve"> </w:t>
            </w:r>
            <w:r w:rsidRPr="00E838D4">
              <w:rPr>
                <w:rFonts w:ascii="楷体_GB2312" w:hint="eastAsia"/>
                <w:b/>
                <w:color w:val="000000"/>
                <w:sz w:val="24"/>
              </w:rPr>
              <w:t>内</w:t>
            </w:r>
            <w:r w:rsidRPr="00E838D4">
              <w:rPr>
                <w:rFonts w:ascii="楷体_GB2312"/>
                <w:b/>
                <w:color w:val="000000"/>
                <w:sz w:val="24"/>
              </w:rPr>
              <w:t xml:space="preserve"> </w:t>
            </w:r>
            <w:r w:rsidRPr="00E838D4">
              <w:rPr>
                <w:rFonts w:ascii="楷体_GB2312" w:hint="eastAsia"/>
                <w:b/>
                <w:color w:val="000000"/>
                <w:sz w:val="24"/>
              </w:rPr>
              <w:t>容</w:t>
            </w:r>
          </w:p>
        </w:tc>
        <w:tc>
          <w:tcPr>
            <w:tcW w:w="2695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8D25EA" w:rsidRPr="00E838D4" w:rsidRDefault="008D25EA" w:rsidP="00997637">
            <w:pPr>
              <w:spacing w:line="360" w:lineRule="auto"/>
              <w:jc w:val="center"/>
              <w:rPr>
                <w:rFonts w:ascii="楷体_GB2312"/>
                <w:b/>
                <w:color w:val="000000"/>
                <w:sz w:val="24"/>
              </w:rPr>
            </w:pPr>
            <w:r w:rsidRPr="00E838D4">
              <w:rPr>
                <w:rFonts w:ascii="楷体_GB2312" w:hint="eastAsia"/>
                <w:b/>
                <w:color w:val="000000"/>
                <w:sz w:val="24"/>
              </w:rPr>
              <w:t>阶段产品</w:t>
            </w:r>
          </w:p>
        </w:tc>
      </w:tr>
      <w:tr w:rsidR="008D25EA" w:rsidTr="00997637">
        <w:trPr>
          <w:cantSplit/>
          <w:trHeight w:val="524"/>
        </w:trPr>
        <w:tc>
          <w:tcPr>
            <w:tcW w:w="14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25EA" w:rsidRPr="00E838D4" w:rsidRDefault="008D25EA" w:rsidP="00997637">
            <w:pPr>
              <w:jc w:val="center"/>
              <w:rPr>
                <w:rFonts w:ascii="宋体"/>
              </w:rPr>
            </w:pPr>
            <w:r w:rsidRPr="00E838D4">
              <w:rPr>
                <w:rFonts w:ascii="宋体" w:hint="eastAsia"/>
              </w:rPr>
              <w:t>计划</w:t>
            </w:r>
          </w:p>
        </w:tc>
        <w:tc>
          <w:tcPr>
            <w:tcW w:w="16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25EA" w:rsidRPr="00E838D4" w:rsidRDefault="008D25EA" w:rsidP="00997637">
            <w:pPr>
              <w:rPr>
                <w:rFonts w:ascii="宋体"/>
              </w:rPr>
            </w:pPr>
            <w:r>
              <w:rPr>
                <w:rFonts w:ascii="宋体"/>
              </w:rPr>
              <w:t>2017</w:t>
            </w:r>
            <w:r>
              <w:rPr>
                <w:rFonts w:ascii="宋体" w:hint="eastAsia"/>
              </w:rPr>
              <w:t>-</w:t>
            </w:r>
            <w:r>
              <w:rPr>
                <w:rFonts w:ascii="宋体"/>
              </w:rPr>
              <w:t>6</w:t>
            </w:r>
            <w:r>
              <w:rPr>
                <w:rFonts w:ascii="宋体" w:hint="eastAsia"/>
              </w:rPr>
              <w:t>-</w:t>
            </w:r>
            <w:r>
              <w:rPr>
                <w:rFonts w:ascii="宋体"/>
              </w:rPr>
              <w:t>30</w:t>
            </w:r>
          </w:p>
        </w:tc>
        <w:tc>
          <w:tcPr>
            <w:tcW w:w="25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25EA" w:rsidRPr="00E838D4" w:rsidRDefault="008D25EA" w:rsidP="00997637">
            <w:pPr>
              <w:rPr>
                <w:rFonts w:ascii="宋体"/>
              </w:rPr>
            </w:pPr>
            <w:r w:rsidRPr="00E838D4">
              <w:rPr>
                <w:rFonts w:ascii="宋体" w:hint="eastAsia"/>
              </w:rPr>
              <w:t>编写各项计划书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25EA" w:rsidRPr="00E838D4" w:rsidRDefault="008D25EA" w:rsidP="00997637">
            <w:pPr>
              <w:rPr>
                <w:rFonts w:ascii="楷体_GB2312" w:eastAsia="楷体_GB2312"/>
              </w:rPr>
            </w:pPr>
            <w:r w:rsidRPr="00E838D4">
              <w:rPr>
                <w:rFonts w:ascii="楷体_GB2312" w:eastAsia="楷体_GB2312" w:hint="eastAsia"/>
              </w:rPr>
              <w:t>项目计划书</w:t>
            </w:r>
          </w:p>
        </w:tc>
      </w:tr>
      <w:tr w:rsidR="008D25EA" w:rsidTr="00997637">
        <w:trPr>
          <w:cantSplit/>
          <w:trHeight w:val="664"/>
        </w:trPr>
        <w:tc>
          <w:tcPr>
            <w:tcW w:w="14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25EA" w:rsidRPr="00E838D4" w:rsidRDefault="008D25EA" w:rsidP="00997637">
            <w:pPr>
              <w:jc w:val="center"/>
              <w:rPr>
                <w:rFonts w:ascii="宋体"/>
              </w:rPr>
            </w:pPr>
            <w:r w:rsidRPr="00E838D4">
              <w:rPr>
                <w:rFonts w:ascii="宋体" w:hint="eastAsia"/>
              </w:rPr>
              <w:lastRenderedPageBreak/>
              <w:t>需求</w:t>
            </w:r>
          </w:p>
        </w:tc>
        <w:tc>
          <w:tcPr>
            <w:tcW w:w="16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25EA" w:rsidRPr="00E838D4" w:rsidRDefault="008D25EA" w:rsidP="00997637">
            <w:pPr>
              <w:rPr>
                <w:rFonts w:ascii="宋体"/>
              </w:rPr>
            </w:pPr>
            <w:r>
              <w:rPr>
                <w:rFonts w:ascii="宋体"/>
              </w:rPr>
              <w:t>2017</w:t>
            </w:r>
            <w:r>
              <w:rPr>
                <w:rFonts w:ascii="宋体" w:hint="eastAsia"/>
              </w:rPr>
              <w:t>-</w:t>
            </w:r>
            <w:r>
              <w:rPr>
                <w:rFonts w:ascii="宋体"/>
              </w:rPr>
              <w:t>7</w:t>
            </w:r>
            <w:r>
              <w:rPr>
                <w:rFonts w:ascii="宋体" w:hint="eastAsia"/>
              </w:rPr>
              <w:t>-</w:t>
            </w:r>
            <w:r>
              <w:rPr>
                <w:rFonts w:ascii="宋体"/>
              </w:rPr>
              <w:t>2</w:t>
            </w:r>
          </w:p>
        </w:tc>
        <w:tc>
          <w:tcPr>
            <w:tcW w:w="25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25EA" w:rsidRPr="00E838D4" w:rsidRDefault="008D25EA" w:rsidP="00997637">
            <w:pPr>
              <w:rPr>
                <w:rFonts w:ascii="宋体"/>
              </w:rPr>
            </w:pPr>
            <w:r w:rsidRPr="00E838D4">
              <w:rPr>
                <w:rFonts w:ascii="宋体" w:hint="eastAsia"/>
              </w:rPr>
              <w:t>获取需求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25EA" w:rsidRPr="00DF205E" w:rsidRDefault="008D25EA" w:rsidP="00997637">
            <w:pPr>
              <w:rPr>
                <w:rFonts w:ascii="楷体_GB2312" w:eastAsia="楷体_GB2312"/>
              </w:rPr>
            </w:pPr>
            <w:r w:rsidRPr="00DF205E">
              <w:rPr>
                <w:rFonts w:ascii="楷体_GB2312" w:eastAsia="楷体_GB2312" w:hint="eastAsia"/>
              </w:rPr>
              <w:t>需求分析说明书</w:t>
            </w:r>
          </w:p>
          <w:p w:rsidR="008D25EA" w:rsidRPr="00DF205E" w:rsidRDefault="008D25EA" w:rsidP="00997637">
            <w:r w:rsidRPr="00DF205E">
              <w:rPr>
                <w:rFonts w:ascii="楷体_GB2312" w:eastAsia="楷体_GB2312" w:hint="eastAsia"/>
              </w:rPr>
              <w:t>产品规格说明书</w:t>
            </w:r>
          </w:p>
        </w:tc>
      </w:tr>
      <w:tr w:rsidR="008D25EA" w:rsidTr="00997637">
        <w:trPr>
          <w:cantSplit/>
          <w:trHeight w:val="664"/>
        </w:trPr>
        <w:tc>
          <w:tcPr>
            <w:tcW w:w="14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25EA" w:rsidRPr="00E838D4" w:rsidRDefault="008D25EA" w:rsidP="00997637">
            <w:pPr>
              <w:ind w:firstLineChars="200" w:firstLine="420"/>
              <w:rPr>
                <w:rFonts w:ascii="宋体"/>
              </w:rPr>
            </w:pPr>
            <w:r w:rsidRPr="00E838D4">
              <w:rPr>
                <w:rFonts w:ascii="宋体" w:hint="eastAsia"/>
              </w:rPr>
              <w:t>设计</w:t>
            </w:r>
          </w:p>
        </w:tc>
        <w:tc>
          <w:tcPr>
            <w:tcW w:w="16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25EA" w:rsidRPr="00E838D4" w:rsidRDefault="008D25EA" w:rsidP="00997637">
            <w:pPr>
              <w:rPr>
                <w:rFonts w:ascii="宋体"/>
              </w:rPr>
            </w:pPr>
            <w:r>
              <w:rPr>
                <w:rFonts w:ascii="宋体"/>
              </w:rPr>
              <w:t>2017</w:t>
            </w:r>
            <w:r>
              <w:rPr>
                <w:rFonts w:ascii="宋体" w:hint="eastAsia"/>
              </w:rPr>
              <w:t>-</w:t>
            </w:r>
            <w:r>
              <w:rPr>
                <w:rFonts w:ascii="宋体"/>
              </w:rPr>
              <w:t>7</w:t>
            </w:r>
            <w:r>
              <w:rPr>
                <w:rFonts w:ascii="宋体" w:hint="eastAsia"/>
              </w:rPr>
              <w:t>-</w:t>
            </w:r>
            <w:r>
              <w:rPr>
                <w:rFonts w:ascii="宋体"/>
              </w:rPr>
              <w:t>6</w:t>
            </w:r>
          </w:p>
        </w:tc>
        <w:tc>
          <w:tcPr>
            <w:tcW w:w="25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25EA" w:rsidRPr="00E838D4" w:rsidRDefault="008D25EA" w:rsidP="00997637">
            <w:pPr>
              <w:rPr>
                <w:rFonts w:ascii="宋体"/>
              </w:rPr>
            </w:pPr>
            <w:r w:rsidRPr="00E838D4">
              <w:rPr>
                <w:rFonts w:ascii="宋体" w:hint="eastAsia"/>
              </w:rPr>
              <w:t>根据需求，系统架构分析，网站整体设计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25EA" w:rsidRPr="00DF205E" w:rsidRDefault="008D25EA" w:rsidP="00997637">
            <w:pPr>
              <w:rPr>
                <w:rFonts w:ascii="楷体_GB2312" w:eastAsia="楷体_GB2312"/>
              </w:rPr>
            </w:pPr>
            <w:r w:rsidRPr="00DF205E">
              <w:rPr>
                <w:rFonts w:ascii="楷体_GB2312" w:eastAsia="楷体_GB2312" w:hint="eastAsia"/>
              </w:rPr>
              <w:t>概要设计说明书</w:t>
            </w:r>
          </w:p>
          <w:p w:rsidR="008D25EA" w:rsidRPr="00DF205E" w:rsidRDefault="008D25EA" w:rsidP="00997637">
            <w:pPr>
              <w:rPr>
                <w:rFonts w:ascii="楷体_GB2312" w:eastAsia="楷体_GB2312"/>
              </w:rPr>
            </w:pPr>
            <w:r w:rsidRPr="00DF205E">
              <w:rPr>
                <w:rFonts w:ascii="楷体_GB2312" w:eastAsia="楷体_GB2312" w:hint="eastAsia"/>
              </w:rPr>
              <w:t>详细设计说明书</w:t>
            </w:r>
          </w:p>
          <w:p w:rsidR="008D25EA" w:rsidRPr="00E838D4" w:rsidRDefault="008D25EA" w:rsidP="00997637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界面设计草图</w:t>
            </w:r>
          </w:p>
        </w:tc>
      </w:tr>
      <w:tr w:rsidR="008D25EA" w:rsidTr="00997637">
        <w:trPr>
          <w:cantSplit/>
          <w:trHeight w:val="664"/>
        </w:trPr>
        <w:tc>
          <w:tcPr>
            <w:tcW w:w="14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25EA" w:rsidRPr="00E838D4" w:rsidRDefault="008D25EA" w:rsidP="00997637">
            <w:pPr>
              <w:ind w:firstLineChars="200" w:firstLine="420"/>
              <w:rPr>
                <w:rFonts w:ascii="宋体"/>
              </w:rPr>
            </w:pPr>
            <w:r w:rsidRPr="00E838D4">
              <w:rPr>
                <w:rFonts w:ascii="宋体" w:hint="eastAsia"/>
              </w:rPr>
              <w:t>实施</w:t>
            </w:r>
          </w:p>
        </w:tc>
        <w:tc>
          <w:tcPr>
            <w:tcW w:w="16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25EA" w:rsidRPr="00E838D4" w:rsidRDefault="008D25EA" w:rsidP="00997637">
            <w:pPr>
              <w:rPr>
                <w:rFonts w:ascii="宋体"/>
              </w:rPr>
            </w:pPr>
            <w:r>
              <w:rPr>
                <w:rFonts w:ascii="宋体"/>
              </w:rPr>
              <w:t>2017</w:t>
            </w:r>
            <w:r>
              <w:rPr>
                <w:rFonts w:ascii="宋体" w:hint="eastAsia"/>
              </w:rPr>
              <w:t>-</w:t>
            </w:r>
            <w:r>
              <w:rPr>
                <w:rFonts w:ascii="宋体"/>
              </w:rPr>
              <w:t>7</w:t>
            </w:r>
            <w:r>
              <w:rPr>
                <w:rFonts w:ascii="宋体" w:hint="eastAsia"/>
              </w:rPr>
              <w:t>-</w:t>
            </w:r>
            <w:r>
              <w:rPr>
                <w:rFonts w:ascii="宋体"/>
              </w:rPr>
              <w:t>16</w:t>
            </w:r>
          </w:p>
        </w:tc>
        <w:tc>
          <w:tcPr>
            <w:tcW w:w="25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25EA" w:rsidRPr="00E838D4" w:rsidRDefault="008D25EA" w:rsidP="00997637">
            <w:pPr>
              <w:rPr>
                <w:rFonts w:ascii="宋体"/>
              </w:rPr>
            </w:pPr>
            <w:r w:rsidRPr="00E838D4">
              <w:rPr>
                <w:rFonts w:ascii="宋体" w:hint="eastAsia"/>
              </w:rPr>
              <w:t>检验开发区的网站是否符合需求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25EA" w:rsidRPr="00E838D4" w:rsidRDefault="008D25EA" w:rsidP="00997637">
            <w:pPr>
              <w:rPr>
                <w:rFonts w:ascii="楷体_GB2312" w:eastAsia="楷体_GB2312"/>
              </w:rPr>
            </w:pPr>
            <w:r w:rsidRPr="00E838D4">
              <w:rPr>
                <w:rFonts w:ascii="楷体_GB2312" w:eastAsia="楷体_GB2312" w:hint="eastAsia"/>
              </w:rPr>
              <w:t>生成目标系统</w:t>
            </w:r>
          </w:p>
        </w:tc>
      </w:tr>
      <w:tr w:rsidR="008D25EA" w:rsidTr="00997637">
        <w:trPr>
          <w:cantSplit/>
          <w:trHeight w:val="664"/>
        </w:trPr>
        <w:tc>
          <w:tcPr>
            <w:tcW w:w="14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25EA" w:rsidRPr="00E838D4" w:rsidRDefault="008D25EA" w:rsidP="00997637">
            <w:pPr>
              <w:ind w:firstLineChars="200" w:firstLine="420"/>
              <w:rPr>
                <w:rFonts w:ascii="宋体"/>
              </w:rPr>
            </w:pPr>
            <w:r>
              <w:rPr>
                <w:rFonts w:ascii="宋体" w:hint="eastAsia"/>
              </w:rPr>
              <w:t>测试</w:t>
            </w:r>
          </w:p>
        </w:tc>
        <w:tc>
          <w:tcPr>
            <w:tcW w:w="16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25EA" w:rsidRDefault="008D25EA" w:rsidP="00997637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2017-</w:t>
            </w:r>
            <w:r>
              <w:rPr>
                <w:rFonts w:ascii="宋体"/>
              </w:rPr>
              <w:t>8</w:t>
            </w:r>
            <w:r>
              <w:rPr>
                <w:rFonts w:ascii="宋体" w:hint="eastAsia"/>
              </w:rPr>
              <w:t>-</w:t>
            </w:r>
            <w:r>
              <w:rPr>
                <w:rFonts w:ascii="宋体"/>
              </w:rPr>
              <w:t>20</w:t>
            </w:r>
          </w:p>
        </w:tc>
        <w:tc>
          <w:tcPr>
            <w:tcW w:w="25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25EA" w:rsidRPr="00E838D4" w:rsidRDefault="008D25EA" w:rsidP="00997637">
            <w:pPr>
              <w:rPr>
                <w:rFonts w:ascii="宋体"/>
              </w:rPr>
            </w:pPr>
            <w:r>
              <w:rPr>
                <w:rFonts w:ascii="宋体" w:hint="eastAsia"/>
              </w:rPr>
              <w:t>测试系统的可靠性</w:t>
            </w:r>
          </w:p>
        </w:tc>
        <w:tc>
          <w:tcPr>
            <w:tcW w:w="26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D25EA" w:rsidRPr="00DF205E" w:rsidRDefault="008D25EA" w:rsidP="00997637">
            <w:pPr>
              <w:rPr>
                <w:rFonts w:ascii="楷体_GB2312" w:eastAsia="楷体_GB2312"/>
              </w:rPr>
            </w:pPr>
            <w:r w:rsidRPr="00DF205E">
              <w:rPr>
                <w:rFonts w:ascii="楷体_GB2312" w:eastAsia="楷体_GB2312" w:hint="eastAsia"/>
              </w:rPr>
              <w:t>测试计划</w:t>
            </w:r>
          </w:p>
          <w:p w:rsidR="008D25EA" w:rsidRPr="00DF205E" w:rsidRDefault="008D25EA" w:rsidP="00997637">
            <w:pPr>
              <w:rPr>
                <w:rFonts w:ascii="楷体_GB2312" w:eastAsia="楷体_GB2312"/>
              </w:rPr>
            </w:pPr>
            <w:r w:rsidRPr="00DF205E">
              <w:rPr>
                <w:rFonts w:ascii="楷体_GB2312" w:eastAsia="楷体_GB2312" w:hint="eastAsia"/>
              </w:rPr>
              <w:t>测试用例</w:t>
            </w:r>
          </w:p>
          <w:p w:rsidR="008D25EA" w:rsidRPr="00DF205E" w:rsidRDefault="008D25EA" w:rsidP="00997637">
            <w:r w:rsidRPr="00DF205E">
              <w:rPr>
                <w:rFonts w:ascii="楷体_GB2312" w:eastAsia="楷体_GB2312" w:hint="eastAsia"/>
              </w:rPr>
              <w:t>测试报告</w:t>
            </w:r>
          </w:p>
        </w:tc>
      </w:tr>
      <w:tr w:rsidR="008D25EA" w:rsidTr="00997637">
        <w:trPr>
          <w:cantSplit/>
          <w:trHeight w:val="664"/>
        </w:trPr>
        <w:tc>
          <w:tcPr>
            <w:tcW w:w="1445" w:type="dxa"/>
            <w:tcBorders>
              <w:top w:val="single" w:sz="4" w:space="0" w:color="auto"/>
            </w:tcBorders>
            <w:vAlign w:val="center"/>
          </w:tcPr>
          <w:p w:rsidR="008D25EA" w:rsidRPr="00E838D4" w:rsidRDefault="008D25EA" w:rsidP="00997637">
            <w:pPr>
              <w:ind w:firstLineChars="200" w:firstLine="420"/>
              <w:rPr>
                <w:rFonts w:ascii="宋体"/>
              </w:rPr>
            </w:pPr>
            <w:proofErr w:type="gramStart"/>
            <w:r w:rsidRPr="00E838D4">
              <w:rPr>
                <w:rFonts w:ascii="宋体" w:hint="eastAsia"/>
              </w:rPr>
              <w:t>结项</w:t>
            </w:r>
            <w:proofErr w:type="gramEnd"/>
          </w:p>
        </w:tc>
        <w:tc>
          <w:tcPr>
            <w:tcW w:w="1626" w:type="dxa"/>
            <w:tcBorders>
              <w:top w:val="single" w:sz="4" w:space="0" w:color="auto"/>
            </w:tcBorders>
            <w:vAlign w:val="center"/>
          </w:tcPr>
          <w:p w:rsidR="008D25EA" w:rsidRPr="00E838D4" w:rsidRDefault="008D25EA" w:rsidP="00997637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2017-</w:t>
            </w:r>
            <w:r>
              <w:rPr>
                <w:rFonts w:ascii="宋体"/>
              </w:rPr>
              <w:t>9</w:t>
            </w:r>
            <w:r>
              <w:rPr>
                <w:rFonts w:ascii="宋体" w:hint="eastAsia"/>
              </w:rPr>
              <w:t>-</w:t>
            </w:r>
            <w:r w:rsidR="00942880">
              <w:rPr>
                <w:rFonts w:ascii="宋体"/>
              </w:rPr>
              <w:t>5</w:t>
            </w:r>
          </w:p>
        </w:tc>
        <w:tc>
          <w:tcPr>
            <w:tcW w:w="2529" w:type="dxa"/>
            <w:tcBorders>
              <w:top w:val="single" w:sz="4" w:space="0" w:color="auto"/>
            </w:tcBorders>
            <w:vAlign w:val="center"/>
          </w:tcPr>
          <w:p w:rsidR="008D25EA" w:rsidRPr="00E838D4" w:rsidRDefault="008D25EA" w:rsidP="00997637">
            <w:pPr>
              <w:rPr>
                <w:rFonts w:ascii="宋体"/>
              </w:rPr>
            </w:pPr>
            <w:r w:rsidRPr="00E838D4">
              <w:rPr>
                <w:rFonts w:ascii="宋体" w:hint="eastAsia"/>
              </w:rPr>
              <w:t>生成目标系统；</w:t>
            </w:r>
            <w:r>
              <w:rPr>
                <w:rFonts w:ascii="宋体" w:hint="eastAsia"/>
              </w:rPr>
              <w:t>确认</w:t>
            </w:r>
            <w:r w:rsidRPr="00E838D4">
              <w:rPr>
                <w:rFonts w:ascii="宋体" w:hint="eastAsia"/>
              </w:rPr>
              <w:t>是否达成项目目标</w:t>
            </w:r>
          </w:p>
        </w:tc>
        <w:tc>
          <w:tcPr>
            <w:tcW w:w="2695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8D25EA" w:rsidRPr="00E838D4" w:rsidRDefault="008D25EA" w:rsidP="00997637">
            <w:pPr>
              <w:rPr>
                <w:rFonts w:ascii="楷体_GB2312" w:eastAsia="楷体_GB2312"/>
              </w:rPr>
            </w:pPr>
          </w:p>
        </w:tc>
      </w:tr>
    </w:tbl>
    <w:p w:rsidR="008D25EA" w:rsidRDefault="008D25EA" w:rsidP="008D25EA">
      <w:pPr>
        <w:spacing w:line="360" w:lineRule="auto"/>
        <w:ind w:firstLine="425"/>
        <w:rPr>
          <w:rFonts w:ascii="宋体"/>
          <w:sz w:val="24"/>
        </w:rPr>
      </w:pPr>
    </w:p>
    <w:p w:rsidR="008D25EA" w:rsidRDefault="008D25EA" w:rsidP="008D25EA">
      <w:pPr>
        <w:pStyle w:val="2"/>
      </w:pPr>
      <w:bookmarkStart w:id="26" w:name="_Toc491268041"/>
      <w:r>
        <w:rPr>
          <w:rFonts w:hint="eastAsia"/>
        </w:rPr>
        <w:t>进度</w:t>
      </w:r>
      <w:bookmarkEnd w:id="26"/>
    </w:p>
    <w:p w:rsidR="008D25EA" w:rsidRPr="00E838D4" w:rsidRDefault="008D25EA" w:rsidP="008D25EA">
      <w:pPr>
        <w:pStyle w:val="3"/>
        <w:rPr>
          <w:i w:val="0"/>
          <w:sz w:val="24"/>
          <w:szCs w:val="24"/>
        </w:rPr>
      </w:pPr>
      <w:bookmarkStart w:id="27" w:name="_Toc491268042"/>
      <w:r w:rsidRPr="000D6534">
        <w:rPr>
          <w:rFonts w:hint="eastAsia"/>
          <w:i w:val="0"/>
        </w:rPr>
        <w:t>进度安排</w:t>
      </w:r>
      <w:bookmarkEnd w:id="27"/>
    </w:p>
    <w:tbl>
      <w:tblPr>
        <w:tblW w:w="9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21"/>
        <w:gridCol w:w="4727"/>
      </w:tblGrid>
      <w:tr w:rsidR="008D25EA" w:rsidRPr="00492545" w:rsidTr="00997637">
        <w:tc>
          <w:tcPr>
            <w:tcW w:w="4621" w:type="dxa"/>
            <w:shd w:val="clear" w:color="auto" w:fill="FFFF00"/>
          </w:tcPr>
          <w:p w:rsidR="008D25EA" w:rsidRPr="00492545" w:rsidRDefault="008D25EA" w:rsidP="00997637">
            <w:pPr>
              <w:pStyle w:val="a0"/>
              <w:ind w:firstLineChars="500" w:firstLine="1205"/>
              <w:rPr>
                <w:b/>
                <w:color w:val="000000"/>
                <w:sz w:val="24"/>
                <w:szCs w:val="24"/>
              </w:rPr>
            </w:pPr>
            <w:r w:rsidRPr="00492545">
              <w:rPr>
                <w:rFonts w:hint="eastAsia"/>
                <w:b/>
                <w:color w:val="000000"/>
                <w:sz w:val="24"/>
                <w:szCs w:val="24"/>
              </w:rPr>
              <w:t>时</w:t>
            </w:r>
            <w:r w:rsidRPr="00492545">
              <w:rPr>
                <w:rFonts w:hint="eastAsia"/>
                <w:b/>
                <w:color w:val="000000"/>
                <w:sz w:val="24"/>
                <w:szCs w:val="24"/>
              </w:rPr>
              <w:t xml:space="preserve">       </w:t>
            </w:r>
            <w:r w:rsidRPr="00492545">
              <w:rPr>
                <w:rFonts w:hint="eastAsia"/>
                <w:b/>
                <w:color w:val="000000"/>
                <w:sz w:val="24"/>
                <w:szCs w:val="24"/>
              </w:rPr>
              <w:t>间</w:t>
            </w:r>
          </w:p>
        </w:tc>
        <w:tc>
          <w:tcPr>
            <w:tcW w:w="4727" w:type="dxa"/>
            <w:shd w:val="clear" w:color="auto" w:fill="FFFF00"/>
          </w:tcPr>
          <w:p w:rsidR="008D25EA" w:rsidRPr="00492545" w:rsidRDefault="008D25EA" w:rsidP="00997637">
            <w:pPr>
              <w:pStyle w:val="a0"/>
              <w:rPr>
                <w:b/>
                <w:color w:val="000000"/>
                <w:sz w:val="24"/>
                <w:szCs w:val="24"/>
              </w:rPr>
            </w:pPr>
            <w:r w:rsidRPr="00492545">
              <w:rPr>
                <w:rFonts w:hint="eastAsia"/>
                <w:color w:val="000000"/>
                <w:sz w:val="24"/>
                <w:szCs w:val="24"/>
              </w:rPr>
              <w:t xml:space="preserve">           </w:t>
            </w:r>
            <w:r w:rsidRPr="00492545">
              <w:rPr>
                <w:rFonts w:hint="eastAsia"/>
                <w:b/>
                <w:color w:val="000000"/>
                <w:sz w:val="24"/>
                <w:szCs w:val="24"/>
              </w:rPr>
              <w:t>工</w:t>
            </w:r>
            <w:r w:rsidRPr="00492545">
              <w:rPr>
                <w:rFonts w:hint="eastAsia"/>
                <w:b/>
                <w:color w:val="000000"/>
                <w:sz w:val="24"/>
                <w:szCs w:val="24"/>
              </w:rPr>
              <w:t xml:space="preserve">  </w:t>
            </w:r>
            <w:r w:rsidRPr="00492545">
              <w:rPr>
                <w:rFonts w:hint="eastAsia"/>
                <w:b/>
                <w:color w:val="000000"/>
                <w:sz w:val="24"/>
                <w:szCs w:val="24"/>
              </w:rPr>
              <w:t>作</w:t>
            </w:r>
            <w:r w:rsidRPr="00492545">
              <w:rPr>
                <w:rFonts w:hint="eastAsia"/>
                <w:b/>
                <w:color w:val="000000"/>
                <w:sz w:val="24"/>
                <w:szCs w:val="24"/>
              </w:rPr>
              <w:t xml:space="preserve">  </w:t>
            </w:r>
            <w:r w:rsidRPr="00492545">
              <w:rPr>
                <w:rFonts w:hint="eastAsia"/>
                <w:b/>
                <w:color w:val="000000"/>
                <w:sz w:val="24"/>
                <w:szCs w:val="24"/>
              </w:rPr>
              <w:t>内</w:t>
            </w:r>
            <w:r w:rsidRPr="00492545">
              <w:rPr>
                <w:rFonts w:hint="eastAsia"/>
                <w:b/>
                <w:color w:val="000000"/>
                <w:sz w:val="24"/>
                <w:szCs w:val="24"/>
              </w:rPr>
              <w:t xml:space="preserve">  </w:t>
            </w:r>
            <w:r w:rsidRPr="00492545">
              <w:rPr>
                <w:rFonts w:hint="eastAsia"/>
                <w:b/>
                <w:color w:val="000000"/>
                <w:sz w:val="24"/>
                <w:szCs w:val="24"/>
              </w:rPr>
              <w:t>容</w:t>
            </w:r>
          </w:p>
        </w:tc>
      </w:tr>
      <w:tr w:rsidR="008D25EA" w:rsidTr="00997637">
        <w:tc>
          <w:tcPr>
            <w:tcW w:w="4621" w:type="dxa"/>
            <w:shd w:val="clear" w:color="auto" w:fill="auto"/>
          </w:tcPr>
          <w:p w:rsidR="008D25EA" w:rsidRDefault="008D25EA" w:rsidP="00997637">
            <w:pPr>
              <w:pStyle w:val="a0"/>
              <w:ind w:firstLineChars="300" w:firstLine="63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日</w:t>
            </w:r>
          </w:p>
        </w:tc>
        <w:tc>
          <w:tcPr>
            <w:tcW w:w="4727" w:type="dxa"/>
            <w:shd w:val="clear" w:color="auto" w:fill="auto"/>
          </w:tcPr>
          <w:p w:rsidR="008D25EA" w:rsidRDefault="008D25EA" w:rsidP="00997637">
            <w:pPr>
              <w:pStyle w:val="a0"/>
              <w:ind w:firstLineChars="300" w:firstLine="630"/>
            </w:pPr>
            <w:r>
              <w:rPr>
                <w:rFonts w:hint="eastAsia"/>
              </w:rPr>
              <w:t>讨论可实行的项目</w:t>
            </w:r>
          </w:p>
        </w:tc>
      </w:tr>
      <w:tr w:rsidR="008D25EA" w:rsidTr="00997637">
        <w:tc>
          <w:tcPr>
            <w:tcW w:w="4621" w:type="dxa"/>
            <w:shd w:val="clear" w:color="auto" w:fill="auto"/>
          </w:tcPr>
          <w:p w:rsidR="008D25EA" w:rsidRPr="000D6534" w:rsidRDefault="008D25EA" w:rsidP="00997637">
            <w:pPr>
              <w:pStyle w:val="a0"/>
            </w:pPr>
            <w:r>
              <w:rPr>
                <w:rFonts w:hint="eastAsia"/>
              </w:rPr>
              <w:t xml:space="preserve">      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日</w:t>
            </w:r>
          </w:p>
        </w:tc>
        <w:tc>
          <w:tcPr>
            <w:tcW w:w="4727" w:type="dxa"/>
            <w:shd w:val="clear" w:color="auto" w:fill="auto"/>
          </w:tcPr>
          <w:p w:rsidR="008D25EA" w:rsidRDefault="008D25EA" w:rsidP="00997637">
            <w:pPr>
              <w:pStyle w:val="a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立项，编写项目开发计划</w:t>
            </w:r>
          </w:p>
        </w:tc>
      </w:tr>
      <w:tr w:rsidR="008D25EA" w:rsidTr="00997637">
        <w:tc>
          <w:tcPr>
            <w:tcW w:w="4621" w:type="dxa"/>
            <w:shd w:val="clear" w:color="auto" w:fill="auto"/>
          </w:tcPr>
          <w:p w:rsidR="008D25EA" w:rsidRDefault="008D25EA" w:rsidP="00997637">
            <w:pPr>
              <w:pStyle w:val="a0"/>
              <w:ind w:firstLineChars="300" w:firstLine="630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日</w:t>
            </w:r>
          </w:p>
        </w:tc>
        <w:tc>
          <w:tcPr>
            <w:tcW w:w="4727" w:type="dxa"/>
            <w:shd w:val="clear" w:color="auto" w:fill="auto"/>
          </w:tcPr>
          <w:p w:rsidR="008D25EA" w:rsidRDefault="008D25EA" w:rsidP="00997637">
            <w:pPr>
              <w:pStyle w:val="a0"/>
            </w:pPr>
            <w:r>
              <w:rPr>
                <w:rFonts w:hint="eastAsia"/>
              </w:rPr>
              <w:t>需求分析文档撰写</w:t>
            </w:r>
          </w:p>
        </w:tc>
      </w:tr>
      <w:tr w:rsidR="008D25EA" w:rsidTr="00997637">
        <w:tc>
          <w:tcPr>
            <w:tcW w:w="4621" w:type="dxa"/>
            <w:shd w:val="clear" w:color="auto" w:fill="auto"/>
          </w:tcPr>
          <w:p w:rsidR="008D25EA" w:rsidRDefault="008D25EA" w:rsidP="00997637">
            <w:pPr>
              <w:pStyle w:val="a0"/>
              <w:ind w:firstLineChars="300" w:firstLine="630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日</w:t>
            </w:r>
          </w:p>
        </w:tc>
        <w:tc>
          <w:tcPr>
            <w:tcW w:w="4727" w:type="dxa"/>
            <w:shd w:val="clear" w:color="auto" w:fill="auto"/>
          </w:tcPr>
          <w:p w:rsidR="008D25EA" w:rsidRDefault="008D25EA" w:rsidP="00997637">
            <w:pPr>
              <w:pStyle w:val="a0"/>
            </w:pPr>
            <w:r>
              <w:rPr>
                <w:rFonts w:hint="eastAsia"/>
              </w:rPr>
              <w:t>系统设计及数据库代码的设计</w:t>
            </w:r>
          </w:p>
        </w:tc>
      </w:tr>
      <w:tr w:rsidR="008D25EA" w:rsidTr="00997637">
        <w:tc>
          <w:tcPr>
            <w:tcW w:w="4621" w:type="dxa"/>
            <w:shd w:val="clear" w:color="auto" w:fill="auto"/>
          </w:tcPr>
          <w:p w:rsidR="008D25EA" w:rsidRDefault="008D25EA" w:rsidP="00997637">
            <w:pPr>
              <w:pStyle w:val="a0"/>
              <w:ind w:firstLineChars="300" w:firstLine="630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-8</w:t>
            </w:r>
            <w:r>
              <w:rPr>
                <w:rFonts w:hint="eastAsia"/>
              </w:rPr>
              <w:t>月</w:t>
            </w:r>
            <w: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4727" w:type="dxa"/>
            <w:shd w:val="clear" w:color="auto" w:fill="auto"/>
          </w:tcPr>
          <w:p w:rsidR="008D25EA" w:rsidRPr="000D6534" w:rsidRDefault="008D25EA" w:rsidP="00997637">
            <w:pPr>
              <w:pStyle w:val="a0"/>
            </w:pPr>
            <w:r>
              <w:rPr>
                <w:rFonts w:hint="eastAsia"/>
              </w:rPr>
              <w:t>开发项目，由编辑、制作人员进行静态网页的开发；编码人员编写、进行调试代码</w:t>
            </w:r>
          </w:p>
        </w:tc>
      </w:tr>
      <w:tr w:rsidR="008D25EA" w:rsidTr="00997637">
        <w:tc>
          <w:tcPr>
            <w:tcW w:w="4621" w:type="dxa"/>
            <w:shd w:val="clear" w:color="auto" w:fill="auto"/>
          </w:tcPr>
          <w:p w:rsidR="008D25EA" w:rsidRDefault="008D25EA" w:rsidP="00997637">
            <w:pPr>
              <w:pStyle w:val="a0"/>
            </w:pPr>
            <w:r>
              <w:rPr>
                <w:rFonts w:hint="eastAsia"/>
              </w:rPr>
              <w:t xml:space="preserve">     </w:t>
            </w:r>
            <w:r>
              <w:t xml:space="preserve"> </w:t>
            </w:r>
            <w:r>
              <w:rPr>
                <w:rFonts w:hint="eastAsia"/>
              </w:rPr>
              <w:t xml:space="preserve"> 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日</w:t>
            </w:r>
            <w:proofErr w:type="gramStart"/>
            <w:r>
              <w:rPr>
                <w:rFonts w:hint="eastAsia"/>
              </w:rPr>
              <w:t>至结项</w:t>
            </w:r>
            <w:proofErr w:type="gramEnd"/>
          </w:p>
        </w:tc>
        <w:tc>
          <w:tcPr>
            <w:tcW w:w="4727" w:type="dxa"/>
            <w:shd w:val="clear" w:color="auto" w:fill="auto"/>
          </w:tcPr>
          <w:p w:rsidR="008D25EA" w:rsidRDefault="008D25EA" w:rsidP="00997637">
            <w:pPr>
              <w:pStyle w:val="a0"/>
            </w:pPr>
            <w:r>
              <w:rPr>
                <w:rFonts w:hint="eastAsia"/>
              </w:rPr>
              <w:t>编辑静态网页、测试动态网页；最后系统集成、验收项目，编写</w:t>
            </w:r>
            <w:proofErr w:type="gramStart"/>
            <w:r>
              <w:rPr>
                <w:rFonts w:hint="eastAsia"/>
              </w:rPr>
              <w:t>演示问档和</w:t>
            </w:r>
            <w:proofErr w:type="gramEnd"/>
            <w:r>
              <w:rPr>
                <w:rFonts w:hint="eastAsia"/>
              </w:rPr>
              <w:t>拍摄演示视频</w:t>
            </w:r>
          </w:p>
        </w:tc>
      </w:tr>
    </w:tbl>
    <w:p w:rsidR="008D25EA" w:rsidRPr="000D6534" w:rsidRDefault="008D25EA" w:rsidP="008D25EA">
      <w:pPr>
        <w:pStyle w:val="a0"/>
      </w:pPr>
      <w:r>
        <w:rPr>
          <w:rFonts w:hint="eastAsia"/>
        </w:rPr>
        <w:t xml:space="preserve">                 </w:t>
      </w:r>
    </w:p>
    <w:p w:rsidR="008D25EA" w:rsidRDefault="008D25EA" w:rsidP="008D25EA">
      <w:pPr>
        <w:pStyle w:val="3"/>
        <w:rPr>
          <w:i w:val="0"/>
        </w:rPr>
      </w:pPr>
      <w:bookmarkStart w:id="28" w:name="_Toc491268043"/>
      <w:r w:rsidRPr="0087516D">
        <w:rPr>
          <w:rFonts w:hint="eastAsia"/>
          <w:i w:val="0"/>
        </w:rPr>
        <w:t>进度控制计划</w:t>
      </w:r>
      <w:bookmarkEnd w:id="28"/>
    </w:p>
    <w:p w:rsidR="008D25EA" w:rsidRDefault="008D25EA" w:rsidP="008D25EA">
      <w:pPr>
        <w:pStyle w:val="a0"/>
        <w:numPr>
          <w:ilvl w:val="0"/>
          <w:numId w:val="27"/>
        </w:numPr>
      </w:pPr>
      <w:r>
        <w:rPr>
          <w:rFonts w:hint="eastAsia"/>
        </w:rPr>
        <w:t>第一阶段完成项目计划，</w:t>
      </w:r>
      <w:proofErr w:type="spellStart"/>
      <w:r>
        <w:rPr>
          <w:rFonts w:hint="eastAsia"/>
        </w:rPr>
        <w:t>Aaphe</w:t>
      </w:r>
      <w:proofErr w:type="spellEnd"/>
      <w:r>
        <w:rPr>
          <w:rFonts w:hint="eastAsia"/>
        </w:rPr>
        <w:t>运行环境的配置等相关主要文档的编写。编写需求文档与组员进行交流，以便统一需求细节，把握实现难度。</w:t>
      </w:r>
    </w:p>
    <w:p w:rsidR="008D25EA" w:rsidRDefault="008D25EA" w:rsidP="008D25EA">
      <w:pPr>
        <w:pStyle w:val="a0"/>
        <w:numPr>
          <w:ilvl w:val="0"/>
          <w:numId w:val="27"/>
        </w:numPr>
      </w:pPr>
      <w:r>
        <w:rPr>
          <w:rFonts w:hint="eastAsia"/>
        </w:rPr>
        <w:t>第二阶段为项目实施测试阶段，项目实施前，所有的项目成员开会，讨论编成中的具体问题，规定统一的编程标准，如命名规范等。方便集成之后各小组分组讨论本小组需要解决的问题。</w:t>
      </w:r>
    </w:p>
    <w:p w:rsidR="008D25EA" w:rsidRDefault="008D25EA" w:rsidP="008D25EA">
      <w:pPr>
        <w:pStyle w:val="a0"/>
        <w:numPr>
          <w:ilvl w:val="0"/>
          <w:numId w:val="27"/>
        </w:numPr>
      </w:pPr>
      <w:r>
        <w:rPr>
          <w:rFonts w:hint="eastAsia"/>
        </w:rPr>
        <w:lastRenderedPageBreak/>
        <w:t>第三阶段，各成员保证自己功能模块的实现，集成之后，分配测试人员进行测试。</w:t>
      </w:r>
    </w:p>
    <w:p w:rsidR="008D25EA" w:rsidRDefault="008D25EA" w:rsidP="008D25EA">
      <w:pPr>
        <w:pStyle w:val="a0"/>
        <w:numPr>
          <w:ilvl w:val="0"/>
          <w:numId w:val="27"/>
        </w:numPr>
      </w:pPr>
      <w:r>
        <w:rPr>
          <w:rFonts w:hint="eastAsia"/>
        </w:rPr>
        <w:t>第四阶段，讨论演示文档与视频的制作。</w:t>
      </w:r>
    </w:p>
    <w:p w:rsidR="008D25EA" w:rsidRPr="0087516D" w:rsidRDefault="008D25EA" w:rsidP="008D25EA">
      <w:pPr>
        <w:pStyle w:val="a0"/>
      </w:pPr>
    </w:p>
    <w:p w:rsidR="008D25EA" w:rsidRDefault="008D25EA" w:rsidP="008D25EA">
      <w:pPr>
        <w:pStyle w:val="2"/>
      </w:pPr>
      <w:bookmarkStart w:id="29" w:name="_Toc491268044"/>
      <w:r>
        <w:rPr>
          <w:rFonts w:hint="eastAsia"/>
        </w:rPr>
        <w:t>接口人员</w:t>
      </w:r>
      <w:bookmarkEnd w:id="29"/>
    </w:p>
    <w:p w:rsidR="008D25EA" w:rsidRPr="00E838D4" w:rsidRDefault="008D25EA" w:rsidP="008D25EA">
      <w:pPr>
        <w:pStyle w:val="a0"/>
      </w:pPr>
      <w:r>
        <w:rPr>
          <w:rFonts w:hint="eastAsia"/>
        </w:rPr>
        <w:t>无</w:t>
      </w:r>
    </w:p>
    <w:p w:rsidR="008D25EA" w:rsidRDefault="008D25EA" w:rsidP="008D25EA">
      <w:pPr>
        <w:pStyle w:val="2"/>
      </w:pPr>
      <w:bookmarkStart w:id="30" w:name="_Toc491268045"/>
      <w:r>
        <w:rPr>
          <w:rFonts w:hint="eastAsia"/>
        </w:rPr>
        <w:t>关键问题</w:t>
      </w:r>
      <w:bookmarkEnd w:id="30"/>
    </w:p>
    <w:p w:rsidR="008D25EA" w:rsidRPr="00755DDF" w:rsidRDefault="008D25EA" w:rsidP="008D25EA">
      <w:pPr>
        <w:spacing w:line="360" w:lineRule="auto"/>
        <w:ind w:firstLine="420"/>
        <w:rPr>
          <w:rFonts w:ascii="Arial" w:hAnsi="Arial"/>
          <w:iCs/>
          <w:snapToGrid w:val="0"/>
          <w:color w:val="000000"/>
          <w:kern w:val="0"/>
          <w:sz w:val="20"/>
        </w:rPr>
      </w:pPr>
      <w:r w:rsidRPr="00755DDF">
        <w:rPr>
          <w:rFonts w:ascii="Arial" w:hAnsi="Arial" w:hint="eastAsia"/>
          <w:iCs/>
          <w:snapToGrid w:val="0"/>
          <w:color w:val="000000"/>
          <w:kern w:val="0"/>
          <w:sz w:val="20"/>
        </w:rPr>
        <w:t>逐项列出能够影响整个项目成败的关键问题、技术难点和风险，指出这些问题对项目的影响。</w:t>
      </w:r>
    </w:p>
    <w:p w:rsidR="008D25EA" w:rsidRPr="00755DDF" w:rsidRDefault="008D25EA" w:rsidP="008D25EA">
      <w:pPr>
        <w:spacing w:line="360" w:lineRule="auto"/>
        <w:ind w:firstLine="420"/>
        <w:rPr>
          <w:rFonts w:ascii="Arial" w:hAnsi="Arial"/>
          <w:iCs/>
          <w:snapToGrid w:val="0"/>
          <w:color w:val="000000"/>
          <w:kern w:val="0"/>
          <w:sz w:val="20"/>
        </w:rPr>
      </w:pPr>
      <w:r w:rsidRPr="00755DDF">
        <w:rPr>
          <w:rFonts w:ascii="Arial" w:hAnsi="Arial" w:hint="eastAsia"/>
          <w:iCs/>
          <w:snapToGrid w:val="0"/>
          <w:color w:val="000000"/>
          <w:kern w:val="0"/>
          <w:sz w:val="20"/>
        </w:rPr>
        <w:t>并根据项目情况，对项目风险进行排序，在下表中列出项目的前</w:t>
      </w:r>
      <w:r w:rsidRPr="00755DDF">
        <w:rPr>
          <w:rFonts w:ascii="Arial" w:hAnsi="Arial" w:hint="eastAsia"/>
          <w:iCs/>
          <w:snapToGrid w:val="0"/>
          <w:color w:val="000000"/>
          <w:kern w:val="0"/>
          <w:sz w:val="20"/>
        </w:rPr>
        <w:t>5</w:t>
      </w:r>
      <w:r w:rsidRPr="00755DDF">
        <w:rPr>
          <w:rFonts w:ascii="Arial" w:hAnsi="Arial" w:hint="eastAsia"/>
          <w:iCs/>
          <w:snapToGrid w:val="0"/>
          <w:color w:val="000000"/>
          <w:kern w:val="0"/>
          <w:sz w:val="20"/>
        </w:rPr>
        <w:t>个风险，并给出解决方案。</w:t>
      </w:r>
    </w:p>
    <w:tbl>
      <w:tblPr>
        <w:tblW w:w="0" w:type="auto"/>
        <w:tblInd w:w="4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8"/>
        <w:gridCol w:w="2360"/>
        <w:gridCol w:w="2792"/>
        <w:gridCol w:w="2813"/>
      </w:tblGrid>
      <w:tr w:rsidR="008D25EA" w:rsidTr="00997637">
        <w:trPr>
          <w:trHeight w:val="720"/>
          <w:tblHeader/>
        </w:trPr>
        <w:tc>
          <w:tcPr>
            <w:tcW w:w="808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8D25EA" w:rsidRPr="00B07350" w:rsidRDefault="008D25EA" w:rsidP="00997637">
            <w:pPr>
              <w:widowControl/>
              <w:jc w:val="center"/>
              <w:rPr>
                <w:rFonts w:hAnsi="宋体"/>
                <w:b/>
                <w:color w:val="000000"/>
              </w:rPr>
            </w:pPr>
            <w:r w:rsidRPr="00B07350">
              <w:rPr>
                <w:rFonts w:hAnsi="宋体" w:hint="eastAsia"/>
                <w:b/>
                <w:color w:val="000000"/>
              </w:rPr>
              <w:t>风险排序</w:t>
            </w:r>
          </w:p>
        </w:tc>
        <w:tc>
          <w:tcPr>
            <w:tcW w:w="2360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8D25EA" w:rsidRPr="00B07350" w:rsidRDefault="008D25EA" w:rsidP="00997637">
            <w:pPr>
              <w:widowControl/>
              <w:jc w:val="center"/>
              <w:rPr>
                <w:rFonts w:hAnsi="宋体"/>
                <w:b/>
                <w:color w:val="000000"/>
              </w:rPr>
            </w:pPr>
            <w:r w:rsidRPr="00B07350">
              <w:rPr>
                <w:rFonts w:hAnsi="宋体" w:hint="eastAsia"/>
                <w:b/>
                <w:color w:val="000000"/>
              </w:rPr>
              <w:t>风险项名称</w:t>
            </w:r>
          </w:p>
        </w:tc>
        <w:tc>
          <w:tcPr>
            <w:tcW w:w="279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8D25EA" w:rsidRPr="00B07350" w:rsidRDefault="008D25EA" w:rsidP="00997637">
            <w:pPr>
              <w:widowControl/>
              <w:jc w:val="center"/>
              <w:rPr>
                <w:rFonts w:hAnsi="宋体"/>
                <w:b/>
                <w:color w:val="000000"/>
              </w:rPr>
            </w:pPr>
            <w:r w:rsidRPr="00B07350">
              <w:rPr>
                <w:rFonts w:hAnsi="宋体" w:hint="eastAsia"/>
                <w:b/>
                <w:color w:val="000000"/>
              </w:rPr>
              <w:t>风险描述</w:t>
            </w:r>
          </w:p>
        </w:tc>
        <w:tc>
          <w:tcPr>
            <w:tcW w:w="281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8D25EA" w:rsidRPr="00B07350" w:rsidRDefault="008D25EA" w:rsidP="00997637">
            <w:pPr>
              <w:widowControl/>
              <w:jc w:val="center"/>
              <w:rPr>
                <w:rFonts w:hAnsi="宋体"/>
                <w:b/>
                <w:color w:val="000000"/>
              </w:rPr>
            </w:pPr>
            <w:r w:rsidRPr="00B07350">
              <w:rPr>
                <w:rFonts w:hAnsi="宋体" w:hint="eastAsia"/>
                <w:b/>
                <w:color w:val="000000"/>
              </w:rPr>
              <w:t>风险缓解方案</w:t>
            </w:r>
          </w:p>
        </w:tc>
      </w:tr>
      <w:tr w:rsidR="008D25EA" w:rsidTr="00997637">
        <w:trPr>
          <w:trHeight w:val="420"/>
        </w:trPr>
        <w:tc>
          <w:tcPr>
            <w:tcW w:w="808" w:type="dxa"/>
            <w:tcBorders>
              <w:top w:val="single" w:sz="4" w:space="0" w:color="auto"/>
            </w:tcBorders>
            <w:vAlign w:val="center"/>
          </w:tcPr>
          <w:p w:rsidR="008D25EA" w:rsidRDefault="008D25EA" w:rsidP="00997637">
            <w:pPr>
              <w:widowControl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</w:tcBorders>
            <w:vAlign w:val="center"/>
          </w:tcPr>
          <w:p w:rsidR="008D25EA" w:rsidRPr="006172B6" w:rsidRDefault="008D25EA" w:rsidP="00997637">
            <w:pPr>
              <w:widowControl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项目时间短</w:t>
            </w:r>
          </w:p>
        </w:tc>
        <w:tc>
          <w:tcPr>
            <w:tcW w:w="2792" w:type="dxa"/>
            <w:tcBorders>
              <w:top w:val="single" w:sz="4" w:space="0" w:color="auto"/>
            </w:tcBorders>
            <w:vAlign w:val="center"/>
          </w:tcPr>
          <w:p w:rsidR="008D25EA" w:rsidRDefault="008D25EA" w:rsidP="00997637">
            <w:pPr>
              <w:widowControl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资源风险</w:t>
            </w:r>
          </w:p>
        </w:tc>
        <w:tc>
          <w:tcPr>
            <w:tcW w:w="2813" w:type="dxa"/>
            <w:tcBorders>
              <w:top w:val="single" w:sz="4" w:space="0" w:color="auto"/>
            </w:tcBorders>
            <w:vAlign w:val="center"/>
          </w:tcPr>
          <w:p w:rsidR="008D25EA" w:rsidRDefault="008D25EA" w:rsidP="00997637">
            <w:pPr>
              <w:widowControl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提高工作效率、合理安排开发计划</w:t>
            </w:r>
          </w:p>
        </w:tc>
      </w:tr>
      <w:tr w:rsidR="008D25EA" w:rsidTr="00997637">
        <w:trPr>
          <w:trHeight w:val="420"/>
        </w:trPr>
        <w:tc>
          <w:tcPr>
            <w:tcW w:w="808" w:type="dxa"/>
            <w:vAlign w:val="center"/>
          </w:tcPr>
          <w:p w:rsidR="008D25EA" w:rsidRDefault="008D25EA" w:rsidP="00997637">
            <w:pPr>
              <w:widowControl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2</w:t>
            </w:r>
          </w:p>
        </w:tc>
        <w:tc>
          <w:tcPr>
            <w:tcW w:w="2360" w:type="dxa"/>
            <w:vAlign w:val="center"/>
          </w:tcPr>
          <w:p w:rsidR="008D25EA" w:rsidRDefault="008D25EA" w:rsidP="00997637">
            <w:pPr>
              <w:widowControl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缺乏开发经验</w:t>
            </w:r>
          </w:p>
        </w:tc>
        <w:tc>
          <w:tcPr>
            <w:tcW w:w="2792" w:type="dxa"/>
            <w:vAlign w:val="center"/>
          </w:tcPr>
          <w:p w:rsidR="008D25EA" w:rsidRDefault="008D25EA" w:rsidP="00997637">
            <w:pPr>
              <w:pStyle w:val="ab"/>
              <w:keepNext w:val="0"/>
              <w:keepLines w:val="0"/>
              <w:widowControl/>
              <w:spacing w:before="0" w:after="0"/>
              <w:rPr>
                <w:rFonts w:eastAsia="宋体" w:hAnsi="宋体"/>
                <w:kern w:val="2"/>
              </w:rPr>
            </w:pPr>
            <w:r>
              <w:rPr>
                <w:rFonts w:eastAsia="宋体" w:hAnsi="宋体" w:hint="eastAsia"/>
                <w:kern w:val="2"/>
              </w:rPr>
              <w:t>技术风险</w:t>
            </w:r>
          </w:p>
        </w:tc>
        <w:tc>
          <w:tcPr>
            <w:tcW w:w="2813" w:type="dxa"/>
            <w:vAlign w:val="center"/>
          </w:tcPr>
          <w:p w:rsidR="008D25EA" w:rsidRDefault="008D25EA" w:rsidP="00997637">
            <w:pPr>
              <w:widowControl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多问本专业老师</w:t>
            </w:r>
          </w:p>
        </w:tc>
      </w:tr>
      <w:tr w:rsidR="008D25EA" w:rsidTr="00997637">
        <w:trPr>
          <w:trHeight w:val="420"/>
        </w:trPr>
        <w:tc>
          <w:tcPr>
            <w:tcW w:w="808" w:type="dxa"/>
            <w:vAlign w:val="center"/>
          </w:tcPr>
          <w:p w:rsidR="008D25EA" w:rsidRDefault="008D25EA" w:rsidP="00997637">
            <w:pPr>
              <w:widowControl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3</w:t>
            </w:r>
          </w:p>
        </w:tc>
        <w:tc>
          <w:tcPr>
            <w:tcW w:w="2360" w:type="dxa"/>
            <w:vAlign w:val="center"/>
          </w:tcPr>
          <w:p w:rsidR="008D25EA" w:rsidRDefault="008D25EA" w:rsidP="00997637">
            <w:pPr>
              <w:widowControl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对</w:t>
            </w:r>
            <w:proofErr w:type="spellStart"/>
            <w:r>
              <w:rPr>
                <w:rFonts w:hAnsi="宋体" w:hint="eastAsia"/>
                <w:sz w:val="24"/>
              </w:rPr>
              <w:t>php</w:t>
            </w:r>
            <w:proofErr w:type="spellEnd"/>
            <w:r>
              <w:rPr>
                <w:rFonts w:hAnsi="宋体" w:hint="eastAsia"/>
                <w:sz w:val="24"/>
              </w:rPr>
              <w:t>语言掌握不扎实</w:t>
            </w:r>
          </w:p>
        </w:tc>
        <w:tc>
          <w:tcPr>
            <w:tcW w:w="2792" w:type="dxa"/>
            <w:vAlign w:val="center"/>
          </w:tcPr>
          <w:p w:rsidR="008D25EA" w:rsidRDefault="008D25EA" w:rsidP="00997637">
            <w:pPr>
              <w:widowControl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技术风险</w:t>
            </w:r>
          </w:p>
        </w:tc>
        <w:tc>
          <w:tcPr>
            <w:tcW w:w="2813" w:type="dxa"/>
            <w:vAlign w:val="center"/>
          </w:tcPr>
          <w:p w:rsidR="008D25EA" w:rsidRDefault="008D25EA" w:rsidP="00997637">
            <w:pPr>
              <w:widowControl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通过资料和学习课件</w:t>
            </w:r>
          </w:p>
        </w:tc>
      </w:tr>
      <w:tr w:rsidR="008D25EA" w:rsidTr="00997637">
        <w:trPr>
          <w:trHeight w:val="420"/>
        </w:trPr>
        <w:tc>
          <w:tcPr>
            <w:tcW w:w="808" w:type="dxa"/>
            <w:vAlign w:val="center"/>
          </w:tcPr>
          <w:p w:rsidR="008D25EA" w:rsidRDefault="008D25EA" w:rsidP="00997637">
            <w:pPr>
              <w:widowControl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4</w:t>
            </w:r>
          </w:p>
        </w:tc>
        <w:tc>
          <w:tcPr>
            <w:tcW w:w="2360" w:type="dxa"/>
            <w:vAlign w:val="center"/>
          </w:tcPr>
          <w:p w:rsidR="008D25EA" w:rsidRDefault="008D25EA" w:rsidP="00997637">
            <w:pPr>
              <w:widowControl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对数据库编写不熟悉</w:t>
            </w:r>
          </w:p>
        </w:tc>
        <w:tc>
          <w:tcPr>
            <w:tcW w:w="2792" w:type="dxa"/>
            <w:vAlign w:val="center"/>
          </w:tcPr>
          <w:p w:rsidR="008D25EA" w:rsidRDefault="008D25EA" w:rsidP="00997637">
            <w:pPr>
              <w:widowControl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技术风险</w:t>
            </w:r>
          </w:p>
        </w:tc>
        <w:tc>
          <w:tcPr>
            <w:tcW w:w="2813" w:type="dxa"/>
            <w:vAlign w:val="center"/>
          </w:tcPr>
          <w:p w:rsidR="008D25EA" w:rsidRDefault="008D25EA" w:rsidP="00997637">
            <w:pPr>
              <w:widowControl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网上搜索相关解决方案</w:t>
            </w:r>
          </w:p>
        </w:tc>
      </w:tr>
      <w:tr w:rsidR="008D25EA" w:rsidTr="00997637">
        <w:trPr>
          <w:trHeight w:val="420"/>
        </w:trPr>
        <w:tc>
          <w:tcPr>
            <w:tcW w:w="808" w:type="dxa"/>
            <w:vAlign w:val="center"/>
          </w:tcPr>
          <w:p w:rsidR="008D25EA" w:rsidRDefault="008D25EA" w:rsidP="00997637">
            <w:pPr>
              <w:widowControl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5</w:t>
            </w:r>
          </w:p>
        </w:tc>
        <w:tc>
          <w:tcPr>
            <w:tcW w:w="2360" w:type="dxa"/>
            <w:vAlign w:val="center"/>
          </w:tcPr>
          <w:p w:rsidR="008D25EA" w:rsidRDefault="008D25EA" w:rsidP="00997637">
            <w:pPr>
              <w:widowControl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时间安排不够合理</w:t>
            </w:r>
          </w:p>
        </w:tc>
        <w:tc>
          <w:tcPr>
            <w:tcW w:w="2792" w:type="dxa"/>
            <w:vAlign w:val="center"/>
          </w:tcPr>
          <w:p w:rsidR="008D25EA" w:rsidRDefault="008D25EA" w:rsidP="00997637">
            <w:pPr>
              <w:widowControl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进度风险</w:t>
            </w:r>
          </w:p>
        </w:tc>
        <w:tc>
          <w:tcPr>
            <w:tcW w:w="2813" w:type="dxa"/>
            <w:vAlign w:val="center"/>
          </w:tcPr>
          <w:p w:rsidR="008D25EA" w:rsidRDefault="008D25EA" w:rsidP="00997637">
            <w:pPr>
              <w:widowControl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每天进行工作汇报</w:t>
            </w:r>
          </w:p>
        </w:tc>
      </w:tr>
      <w:tr w:rsidR="008D25EA" w:rsidTr="00997637">
        <w:trPr>
          <w:trHeight w:val="420"/>
        </w:trPr>
        <w:tc>
          <w:tcPr>
            <w:tcW w:w="808" w:type="dxa"/>
            <w:vAlign w:val="center"/>
          </w:tcPr>
          <w:p w:rsidR="008D25EA" w:rsidRDefault="008D25EA" w:rsidP="00997637">
            <w:pPr>
              <w:widowControl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6</w:t>
            </w:r>
          </w:p>
        </w:tc>
        <w:tc>
          <w:tcPr>
            <w:tcW w:w="2360" w:type="dxa"/>
            <w:vAlign w:val="center"/>
          </w:tcPr>
          <w:p w:rsidR="008D25EA" w:rsidRDefault="008D25EA" w:rsidP="00997637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计算机故障</w:t>
            </w:r>
          </w:p>
        </w:tc>
        <w:tc>
          <w:tcPr>
            <w:tcW w:w="2792" w:type="dxa"/>
            <w:vAlign w:val="center"/>
          </w:tcPr>
          <w:p w:rsidR="008D25EA" w:rsidRDefault="008D25EA" w:rsidP="00997637">
            <w:pPr>
              <w:widowControl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资源风险</w:t>
            </w:r>
          </w:p>
        </w:tc>
        <w:tc>
          <w:tcPr>
            <w:tcW w:w="2813" w:type="dxa"/>
            <w:vAlign w:val="center"/>
          </w:tcPr>
          <w:p w:rsidR="008D25EA" w:rsidRDefault="008D25EA" w:rsidP="00997637">
            <w:pPr>
              <w:widowControl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每隔一段时间进行保存</w:t>
            </w:r>
          </w:p>
        </w:tc>
      </w:tr>
    </w:tbl>
    <w:p w:rsidR="008D25EA" w:rsidRDefault="008D25EA" w:rsidP="008D25EA">
      <w:pPr>
        <w:spacing w:line="360" w:lineRule="auto"/>
        <w:rPr>
          <w:rFonts w:ascii="宋体"/>
          <w:sz w:val="24"/>
        </w:rPr>
      </w:pPr>
    </w:p>
    <w:p w:rsidR="008D25EA" w:rsidRDefault="008D25EA" w:rsidP="008D25EA">
      <w:pPr>
        <w:pStyle w:val="1"/>
      </w:pPr>
      <w:bookmarkStart w:id="31" w:name="_Toc491268046"/>
      <w:r>
        <w:rPr>
          <w:rFonts w:hint="eastAsia"/>
        </w:rPr>
        <w:t>专题计划要点</w:t>
      </w:r>
      <w:bookmarkEnd w:id="31"/>
    </w:p>
    <w:p w:rsidR="008D25EA" w:rsidRDefault="008D25EA" w:rsidP="008D25EA">
      <w:pPr>
        <w:pStyle w:val="2"/>
      </w:pPr>
      <w:bookmarkStart w:id="32" w:name="_Toc491268047"/>
      <w:r>
        <w:rPr>
          <w:rFonts w:hint="eastAsia"/>
        </w:rPr>
        <w:t>基础技术积累计划</w:t>
      </w:r>
      <w:bookmarkEnd w:id="32"/>
    </w:p>
    <w:p w:rsidR="008D25EA" w:rsidRDefault="008D25EA" w:rsidP="008D25EA">
      <w:pPr>
        <w:pStyle w:val="a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文件上传系统</w:t>
      </w:r>
    </w:p>
    <w:p w:rsidR="008D25EA" w:rsidRDefault="008D25EA" w:rsidP="008D25EA">
      <w:pPr>
        <w:pStyle w:val="a0"/>
      </w:pPr>
      <w:r>
        <w:rPr>
          <w:rFonts w:hint="eastAsia"/>
        </w:rPr>
        <w:t xml:space="preserve">2.  </w:t>
      </w:r>
      <w:r>
        <w:rPr>
          <w:rFonts w:hint="eastAsia"/>
        </w:rPr>
        <w:t>用户登录系统</w:t>
      </w:r>
    </w:p>
    <w:p w:rsidR="008D25EA" w:rsidRPr="00C822A2" w:rsidRDefault="008D25EA" w:rsidP="008D25EA">
      <w:pPr>
        <w:pStyle w:val="a0"/>
      </w:pPr>
      <w:r>
        <w:rPr>
          <w:rFonts w:hint="eastAsia"/>
        </w:rPr>
        <w:t xml:space="preserve">3.  </w:t>
      </w:r>
      <w:r>
        <w:rPr>
          <w:rFonts w:hint="eastAsia"/>
        </w:rPr>
        <w:t>书法用具售卖系统</w:t>
      </w:r>
    </w:p>
    <w:p w:rsidR="008D25EA" w:rsidRDefault="008D25EA" w:rsidP="008D25EA">
      <w:pPr>
        <w:pStyle w:val="2"/>
      </w:pPr>
      <w:bookmarkStart w:id="33" w:name="_Toc18397896"/>
      <w:bookmarkStart w:id="34" w:name="_Toc491268048"/>
      <w:r>
        <w:rPr>
          <w:rFonts w:hint="eastAsia"/>
        </w:rPr>
        <w:t>测试计划</w:t>
      </w:r>
      <w:bookmarkEnd w:id="33"/>
      <w:bookmarkEnd w:id="34"/>
    </w:p>
    <w:p w:rsidR="008D25EA" w:rsidRPr="00F33D62" w:rsidRDefault="008D25EA" w:rsidP="008D25EA">
      <w:pPr>
        <w:pStyle w:val="a0"/>
        <w:rPr>
          <w:b/>
        </w:rPr>
      </w:pPr>
      <w:r w:rsidRPr="00F33D62">
        <w:rPr>
          <w:rFonts w:hint="eastAsia"/>
          <w:b/>
        </w:rPr>
        <w:t>单元测试和部分集成测试</w:t>
      </w:r>
    </w:p>
    <w:p w:rsidR="008D25EA" w:rsidRDefault="008D25EA" w:rsidP="008D25EA">
      <w:pPr>
        <w:pStyle w:val="a0"/>
        <w:ind w:firstLine="435"/>
      </w:pPr>
      <w:r>
        <w:rPr>
          <w:rFonts w:hint="eastAsia"/>
        </w:rPr>
        <w:t>项目组的测试人员结合详细的计划</w:t>
      </w:r>
      <w:r>
        <w:rPr>
          <w:rFonts w:hint="eastAsia"/>
        </w:rPr>
        <w:t>,</w:t>
      </w:r>
      <w:r>
        <w:rPr>
          <w:rFonts w:hint="eastAsia"/>
        </w:rPr>
        <w:t>对单元模块开始进行测试</w:t>
      </w:r>
      <w:r>
        <w:rPr>
          <w:rFonts w:hint="eastAsia"/>
        </w:rPr>
        <w:t>.</w:t>
      </w:r>
      <w:r>
        <w:rPr>
          <w:rFonts w:hint="eastAsia"/>
        </w:rPr>
        <w:t>。通过对需求与设计文档的深入理解，从模块界面开始，到模块内部对数据库的操作，以及代码规范进行详细的单元测试。</w:t>
      </w:r>
    </w:p>
    <w:p w:rsidR="008D25EA" w:rsidRDefault="008D25EA" w:rsidP="008D25EA">
      <w:pPr>
        <w:pStyle w:val="a0"/>
        <w:rPr>
          <w:b/>
        </w:rPr>
      </w:pPr>
      <w:r>
        <w:rPr>
          <w:rFonts w:hint="eastAsia"/>
          <w:b/>
        </w:rPr>
        <w:t>集成</w:t>
      </w:r>
      <w:r w:rsidRPr="00F33D62">
        <w:rPr>
          <w:rFonts w:hint="eastAsia"/>
          <w:b/>
        </w:rPr>
        <w:t>测试</w:t>
      </w:r>
    </w:p>
    <w:p w:rsidR="008D25EA" w:rsidRDefault="008D25EA" w:rsidP="008D25EA">
      <w:pPr>
        <w:pStyle w:val="a0"/>
        <w:ind w:firstLine="420"/>
      </w:pPr>
      <w:r>
        <w:rPr>
          <w:rFonts w:hint="eastAsia"/>
          <w:b/>
        </w:rPr>
        <w:t>系统</w:t>
      </w:r>
      <w:r>
        <w:rPr>
          <w:rFonts w:hint="eastAsia"/>
        </w:rPr>
        <w:t>完成了模拟数据环境的试运行后，测试人员将认真细致的集成测试。</w:t>
      </w:r>
    </w:p>
    <w:p w:rsidR="008D25EA" w:rsidRDefault="008D25EA" w:rsidP="008D25EA">
      <w:pPr>
        <w:pStyle w:val="a0"/>
        <w:rPr>
          <w:b/>
        </w:rPr>
      </w:pPr>
      <w:r>
        <w:rPr>
          <w:rFonts w:hint="eastAsia"/>
          <w:b/>
        </w:rPr>
        <w:t>系统测试</w:t>
      </w:r>
    </w:p>
    <w:p w:rsidR="008D25EA" w:rsidRDefault="008D25EA" w:rsidP="008D25EA">
      <w:pPr>
        <w:pStyle w:val="a0"/>
        <w:ind w:firstLine="435"/>
      </w:pPr>
      <w:r>
        <w:rPr>
          <w:rFonts w:hint="eastAsia"/>
        </w:rPr>
        <w:t>在项目小组完成了全部的开发工作后，测试小组将对软件进行全面的系统测试，使系统逐步完善和成熟。</w:t>
      </w:r>
    </w:p>
    <w:p w:rsidR="008D25EA" w:rsidRDefault="008D25EA" w:rsidP="008D25EA">
      <w:pPr>
        <w:pStyle w:val="a9"/>
        <w:autoSpaceDE/>
        <w:autoSpaceDN/>
        <w:adjustRightInd/>
        <w:spacing w:line="480" w:lineRule="auto"/>
      </w:pPr>
      <w:r>
        <w:rPr>
          <w:rFonts w:hint="eastAsia"/>
        </w:rPr>
        <w:lastRenderedPageBreak/>
        <w:t>测试阶段分解：</w:t>
      </w:r>
    </w:p>
    <w:tbl>
      <w:tblPr>
        <w:tblW w:w="8773" w:type="dxa"/>
        <w:tblInd w:w="3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8"/>
        <w:gridCol w:w="2360"/>
        <w:gridCol w:w="2792"/>
        <w:gridCol w:w="2813"/>
      </w:tblGrid>
      <w:tr w:rsidR="008D25EA" w:rsidTr="00997637">
        <w:trPr>
          <w:trHeight w:val="720"/>
          <w:tblHeader/>
        </w:trPr>
        <w:tc>
          <w:tcPr>
            <w:tcW w:w="808" w:type="dxa"/>
            <w:shd w:val="clear" w:color="auto" w:fill="606060"/>
            <w:vAlign w:val="center"/>
          </w:tcPr>
          <w:p w:rsidR="008D25EA" w:rsidRDefault="008D25EA" w:rsidP="00997637">
            <w:pPr>
              <w:widowControl/>
              <w:jc w:val="center"/>
              <w:rPr>
                <w:rFonts w:hAnsi="宋体"/>
                <w:b/>
                <w:color w:val="FFFFFF"/>
              </w:rPr>
            </w:pPr>
            <w:r>
              <w:rPr>
                <w:rFonts w:hAnsi="宋体" w:hint="eastAsia"/>
                <w:b/>
                <w:color w:val="FFFFFF"/>
              </w:rPr>
              <w:t>测试</w:t>
            </w:r>
          </w:p>
        </w:tc>
        <w:tc>
          <w:tcPr>
            <w:tcW w:w="2360" w:type="dxa"/>
            <w:shd w:val="clear" w:color="auto" w:fill="606060"/>
            <w:vAlign w:val="center"/>
          </w:tcPr>
          <w:p w:rsidR="008D25EA" w:rsidRDefault="008D25EA" w:rsidP="00997637">
            <w:pPr>
              <w:widowControl/>
              <w:jc w:val="center"/>
              <w:rPr>
                <w:rFonts w:hAnsi="宋体"/>
                <w:b/>
                <w:color w:val="FFFFFF"/>
              </w:rPr>
            </w:pPr>
            <w:r>
              <w:rPr>
                <w:rFonts w:hAnsi="宋体" w:hint="eastAsia"/>
                <w:b/>
                <w:color w:val="FFFFFF"/>
              </w:rPr>
              <w:t>测试类型</w:t>
            </w:r>
          </w:p>
        </w:tc>
        <w:tc>
          <w:tcPr>
            <w:tcW w:w="2792" w:type="dxa"/>
            <w:shd w:val="clear" w:color="auto" w:fill="606060"/>
            <w:vAlign w:val="center"/>
          </w:tcPr>
          <w:p w:rsidR="008D25EA" w:rsidRDefault="008D25EA" w:rsidP="00997637">
            <w:pPr>
              <w:widowControl/>
              <w:jc w:val="center"/>
              <w:rPr>
                <w:rFonts w:hAnsi="宋体"/>
                <w:b/>
                <w:color w:val="FFFFFF"/>
              </w:rPr>
            </w:pPr>
            <w:r>
              <w:rPr>
                <w:rFonts w:hAnsi="宋体" w:hint="eastAsia"/>
                <w:b/>
                <w:color w:val="FFFFFF"/>
              </w:rPr>
              <w:t>负责人</w:t>
            </w:r>
          </w:p>
        </w:tc>
        <w:tc>
          <w:tcPr>
            <w:tcW w:w="2813" w:type="dxa"/>
            <w:shd w:val="clear" w:color="auto" w:fill="606060"/>
            <w:vAlign w:val="center"/>
          </w:tcPr>
          <w:p w:rsidR="008D25EA" w:rsidRDefault="008D25EA" w:rsidP="00997637">
            <w:pPr>
              <w:widowControl/>
              <w:jc w:val="center"/>
              <w:rPr>
                <w:rFonts w:hAnsi="宋体"/>
                <w:b/>
                <w:color w:val="FFFFFF"/>
              </w:rPr>
            </w:pPr>
            <w:r>
              <w:rPr>
                <w:rFonts w:hAnsi="宋体" w:hint="eastAsia"/>
                <w:b/>
                <w:color w:val="FFFFFF"/>
              </w:rPr>
              <w:t>时间</w:t>
            </w:r>
          </w:p>
        </w:tc>
      </w:tr>
      <w:tr w:rsidR="008D25EA" w:rsidTr="00997637">
        <w:trPr>
          <w:trHeight w:val="420"/>
        </w:trPr>
        <w:tc>
          <w:tcPr>
            <w:tcW w:w="808" w:type="dxa"/>
            <w:vAlign w:val="center"/>
          </w:tcPr>
          <w:p w:rsidR="008D25EA" w:rsidRDefault="008D25EA" w:rsidP="00997637">
            <w:pPr>
              <w:widowControl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1</w:t>
            </w:r>
          </w:p>
        </w:tc>
        <w:tc>
          <w:tcPr>
            <w:tcW w:w="2360" w:type="dxa"/>
            <w:vAlign w:val="center"/>
          </w:tcPr>
          <w:p w:rsidR="008D25EA" w:rsidRDefault="008D25EA" w:rsidP="00997637">
            <w:pPr>
              <w:widowControl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单元</w:t>
            </w:r>
          </w:p>
        </w:tc>
        <w:tc>
          <w:tcPr>
            <w:tcW w:w="2792" w:type="dxa"/>
            <w:vAlign w:val="center"/>
          </w:tcPr>
          <w:p w:rsidR="008D25EA" w:rsidRDefault="008D25EA" w:rsidP="00997637">
            <w:pPr>
              <w:widowControl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唐雪</w:t>
            </w:r>
            <w:proofErr w:type="gramStart"/>
            <w:r>
              <w:rPr>
                <w:rFonts w:hAnsi="宋体" w:hint="eastAsia"/>
                <w:sz w:val="24"/>
              </w:rPr>
              <w:t>雪</w:t>
            </w:r>
            <w:proofErr w:type="gramEnd"/>
            <w:r>
              <w:rPr>
                <w:rFonts w:hAnsi="宋体" w:hint="eastAsia"/>
                <w:sz w:val="24"/>
              </w:rPr>
              <w:t>，叶汝楷，夏雨柔</w:t>
            </w:r>
          </w:p>
        </w:tc>
        <w:tc>
          <w:tcPr>
            <w:tcW w:w="2813" w:type="dxa"/>
            <w:vAlign w:val="center"/>
          </w:tcPr>
          <w:p w:rsidR="008D25EA" w:rsidRDefault="008D25EA" w:rsidP="00997637">
            <w:pPr>
              <w:widowControl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随时</w:t>
            </w:r>
          </w:p>
        </w:tc>
      </w:tr>
      <w:tr w:rsidR="008D25EA" w:rsidTr="00997637">
        <w:trPr>
          <w:trHeight w:val="420"/>
        </w:trPr>
        <w:tc>
          <w:tcPr>
            <w:tcW w:w="808" w:type="dxa"/>
            <w:vAlign w:val="center"/>
          </w:tcPr>
          <w:p w:rsidR="008D25EA" w:rsidRDefault="008D25EA" w:rsidP="00997637">
            <w:pPr>
              <w:widowControl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2</w:t>
            </w:r>
          </w:p>
        </w:tc>
        <w:tc>
          <w:tcPr>
            <w:tcW w:w="2360" w:type="dxa"/>
            <w:vAlign w:val="center"/>
          </w:tcPr>
          <w:p w:rsidR="008D25EA" w:rsidRDefault="008D25EA" w:rsidP="00997637">
            <w:pPr>
              <w:widowControl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集成</w:t>
            </w:r>
          </w:p>
        </w:tc>
        <w:tc>
          <w:tcPr>
            <w:tcW w:w="2792" w:type="dxa"/>
            <w:vAlign w:val="center"/>
          </w:tcPr>
          <w:p w:rsidR="008D25EA" w:rsidRDefault="008D25EA" w:rsidP="00997637">
            <w:pPr>
              <w:widowControl/>
              <w:jc w:val="center"/>
              <w:rPr>
                <w:rFonts w:hAnsi="宋体"/>
              </w:rPr>
            </w:pPr>
            <w:r>
              <w:rPr>
                <w:rFonts w:hAnsi="宋体" w:hint="eastAsia"/>
                <w:sz w:val="24"/>
              </w:rPr>
              <w:t>唐雪</w:t>
            </w:r>
            <w:proofErr w:type="gramStart"/>
            <w:r>
              <w:rPr>
                <w:rFonts w:hAnsi="宋体" w:hint="eastAsia"/>
                <w:sz w:val="24"/>
              </w:rPr>
              <w:t>雪</w:t>
            </w:r>
            <w:proofErr w:type="gramEnd"/>
            <w:r>
              <w:rPr>
                <w:rFonts w:hAnsi="宋体" w:hint="eastAsia"/>
                <w:sz w:val="24"/>
              </w:rPr>
              <w:t>，叶汝楷</w:t>
            </w:r>
          </w:p>
        </w:tc>
        <w:tc>
          <w:tcPr>
            <w:tcW w:w="2813" w:type="dxa"/>
            <w:vAlign w:val="center"/>
          </w:tcPr>
          <w:p w:rsidR="008D25EA" w:rsidRDefault="008D25EA" w:rsidP="00997637">
            <w:pPr>
              <w:widowControl/>
              <w:jc w:val="center"/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2017</w:t>
            </w:r>
            <w:r>
              <w:rPr>
                <w:rFonts w:hAnsi="宋体" w:hint="eastAsia"/>
                <w:sz w:val="24"/>
              </w:rPr>
              <w:t>-</w:t>
            </w:r>
            <w:r>
              <w:rPr>
                <w:rFonts w:hAnsi="宋体"/>
                <w:sz w:val="24"/>
              </w:rPr>
              <w:t>08</w:t>
            </w:r>
            <w:r>
              <w:rPr>
                <w:rFonts w:hAnsi="宋体" w:hint="eastAsia"/>
                <w:sz w:val="24"/>
              </w:rPr>
              <w:t>-</w:t>
            </w:r>
            <w:r>
              <w:rPr>
                <w:rFonts w:hAnsi="宋体"/>
                <w:sz w:val="24"/>
              </w:rPr>
              <w:t>21</w:t>
            </w:r>
          </w:p>
        </w:tc>
      </w:tr>
      <w:tr w:rsidR="008D25EA" w:rsidTr="00997637">
        <w:trPr>
          <w:trHeight w:val="420"/>
        </w:trPr>
        <w:tc>
          <w:tcPr>
            <w:tcW w:w="808" w:type="dxa"/>
            <w:vAlign w:val="center"/>
          </w:tcPr>
          <w:p w:rsidR="008D25EA" w:rsidRDefault="008D25EA" w:rsidP="00997637">
            <w:pPr>
              <w:widowControl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3</w:t>
            </w:r>
          </w:p>
        </w:tc>
        <w:tc>
          <w:tcPr>
            <w:tcW w:w="2360" w:type="dxa"/>
            <w:vAlign w:val="center"/>
          </w:tcPr>
          <w:p w:rsidR="008D25EA" w:rsidRDefault="008D25EA" w:rsidP="00997637">
            <w:pPr>
              <w:widowControl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系统</w:t>
            </w:r>
          </w:p>
        </w:tc>
        <w:tc>
          <w:tcPr>
            <w:tcW w:w="2792" w:type="dxa"/>
            <w:vAlign w:val="center"/>
          </w:tcPr>
          <w:p w:rsidR="008D25EA" w:rsidRDefault="008D25EA" w:rsidP="00997637">
            <w:pPr>
              <w:widowControl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唐雪</w:t>
            </w:r>
            <w:proofErr w:type="gramStart"/>
            <w:r>
              <w:rPr>
                <w:rFonts w:hAnsi="宋体" w:hint="eastAsia"/>
                <w:sz w:val="24"/>
              </w:rPr>
              <w:t>雪</w:t>
            </w:r>
            <w:proofErr w:type="gramEnd"/>
            <w:r>
              <w:rPr>
                <w:rFonts w:hAnsi="宋体" w:hint="eastAsia"/>
                <w:sz w:val="24"/>
              </w:rPr>
              <w:t>，叶汝楷</w:t>
            </w:r>
          </w:p>
        </w:tc>
        <w:tc>
          <w:tcPr>
            <w:tcW w:w="2813" w:type="dxa"/>
            <w:vAlign w:val="center"/>
          </w:tcPr>
          <w:p w:rsidR="008D25EA" w:rsidRDefault="008D25EA" w:rsidP="00997637">
            <w:pPr>
              <w:widowControl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20</w:t>
            </w:r>
            <w:r w:rsidR="007132C4">
              <w:rPr>
                <w:rFonts w:hAnsi="宋体"/>
                <w:sz w:val="24"/>
              </w:rPr>
              <w:t>17</w:t>
            </w:r>
            <w:r>
              <w:rPr>
                <w:rFonts w:hAnsi="宋体" w:hint="eastAsia"/>
                <w:sz w:val="24"/>
              </w:rPr>
              <w:t>-08-23</w:t>
            </w:r>
          </w:p>
        </w:tc>
      </w:tr>
      <w:tr w:rsidR="008D25EA" w:rsidTr="00997637">
        <w:trPr>
          <w:trHeight w:val="420"/>
        </w:trPr>
        <w:tc>
          <w:tcPr>
            <w:tcW w:w="808" w:type="dxa"/>
            <w:vAlign w:val="center"/>
          </w:tcPr>
          <w:p w:rsidR="008D25EA" w:rsidRDefault="008D25EA" w:rsidP="00997637">
            <w:pPr>
              <w:widowControl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4</w:t>
            </w:r>
          </w:p>
        </w:tc>
        <w:tc>
          <w:tcPr>
            <w:tcW w:w="2360" w:type="dxa"/>
            <w:vAlign w:val="center"/>
          </w:tcPr>
          <w:p w:rsidR="008D25EA" w:rsidRDefault="008D25EA" w:rsidP="00997637">
            <w:pPr>
              <w:widowControl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验收</w:t>
            </w:r>
          </w:p>
        </w:tc>
        <w:tc>
          <w:tcPr>
            <w:tcW w:w="2792" w:type="dxa"/>
            <w:vAlign w:val="center"/>
          </w:tcPr>
          <w:p w:rsidR="008D25EA" w:rsidRDefault="008D25EA" w:rsidP="00997637">
            <w:pPr>
              <w:widowControl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唐雪</w:t>
            </w:r>
            <w:proofErr w:type="gramStart"/>
            <w:r>
              <w:rPr>
                <w:rFonts w:hAnsi="宋体" w:hint="eastAsia"/>
                <w:sz w:val="24"/>
              </w:rPr>
              <w:t>雪</w:t>
            </w:r>
            <w:proofErr w:type="gramEnd"/>
            <w:r>
              <w:rPr>
                <w:rFonts w:hAnsi="宋体" w:hint="eastAsia"/>
                <w:sz w:val="24"/>
              </w:rPr>
              <w:t>，叶汝楷，夏雨柔，</w:t>
            </w:r>
            <w:proofErr w:type="gramStart"/>
            <w:r>
              <w:rPr>
                <w:rFonts w:hAnsi="宋体" w:hint="eastAsia"/>
                <w:sz w:val="24"/>
              </w:rPr>
              <w:t>母</w:t>
            </w:r>
            <w:proofErr w:type="gramEnd"/>
            <w:r>
              <w:rPr>
                <w:rFonts w:hAnsi="宋体" w:hint="eastAsia"/>
                <w:sz w:val="24"/>
              </w:rPr>
              <w:t>丹</w:t>
            </w:r>
          </w:p>
        </w:tc>
        <w:tc>
          <w:tcPr>
            <w:tcW w:w="2813" w:type="dxa"/>
            <w:vAlign w:val="center"/>
          </w:tcPr>
          <w:p w:rsidR="008D25EA" w:rsidRDefault="008D25EA" w:rsidP="00997637">
            <w:pPr>
              <w:widowControl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20</w:t>
            </w:r>
            <w:r w:rsidR="007132C4">
              <w:rPr>
                <w:rFonts w:hAnsi="宋体"/>
                <w:sz w:val="24"/>
              </w:rPr>
              <w:t>17</w:t>
            </w:r>
            <w:r>
              <w:rPr>
                <w:rFonts w:hAnsi="宋体" w:hint="eastAsia"/>
                <w:sz w:val="24"/>
              </w:rPr>
              <w:t>-08-</w:t>
            </w:r>
            <w:r>
              <w:rPr>
                <w:rFonts w:hAnsi="宋体"/>
                <w:sz w:val="24"/>
              </w:rPr>
              <w:t>27</w:t>
            </w:r>
          </w:p>
        </w:tc>
      </w:tr>
    </w:tbl>
    <w:p w:rsidR="008D25EA" w:rsidRPr="003729CC" w:rsidRDefault="008D25EA" w:rsidP="008D25EA">
      <w:pPr>
        <w:spacing w:line="360" w:lineRule="auto"/>
        <w:ind w:firstLine="420"/>
        <w:rPr>
          <w:rFonts w:ascii="Arial" w:hAnsi="Arial"/>
          <w:iCs/>
          <w:snapToGrid w:val="0"/>
          <w:color w:val="000000"/>
          <w:kern w:val="0"/>
          <w:sz w:val="20"/>
        </w:rPr>
      </w:pPr>
      <w:r w:rsidRPr="00755DDF">
        <w:rPr>
          <w:rFonts w:ascii="Arial" w:hAnsi="Arial" w:hint="eastAsia"/>
          <w:iCs/>
          <w:snapToGrid w:val="0"/>
          <w:color w:val="000000"/>
          <w:kern w:val="0"/>
          <w:sz w:val="20"/>
        </w:rPr>
        <w:t>详细测试活动写入《测试计划》</w:t>
      </w:r>
    </w:p>
    <w:p w:rsidR="00BD2E00" w:rsidRDefault="00CA4FED"/>
    <w:sectPr w:rsidR="00BD2E00">
      <w:headerReference w:type="default" r:id="rId14"/>
      <w:footerReference w:type="default" r:id="rId15"/>
      <w:pgSz w:w="11906" w:h="16838" w:code="9"/>
      <w:pgMar w:top="1440" w:right="1440" w:bottom="1440" w:left="1440" w:header="851" w:footer="851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4FED" w:rsidRDefault="00CA4FED" w:rsidP="008D25EA">
      <w:r>
        <w:separator/>
      </w:r>
    </w:p>
  </w:endnote>
  <w:endnote w:type="continuationSeparator" w:id="0">
    <w:p w:rsidR="00CA4FED" w:rsidRDefault="00CA4FED" w:rsidP="008D2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5AD" w:rsidRDefault="00FB4F96">
    <w:pPr>
      <w:pStyle w:val="a6"/>
      <w:ind w:right="360"/>
      <w:jc w:val="right"/>
    </w:pPr>
    <w:r>
      <w:tab/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6359EA">
      <w:rPr>
        <w:noProof/>
      </w:rPr>
      <w:t>7</w:t>
    </w:r>
    <w: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4FED" w:rsidRDefault="00CA4FED" w:rsidP="008D25EA">
      <w:r>
        <w:separator/>
      </w:r>
    </w:p>
  </w:footnote>
  <w:footnote w:type="continuationSeparator" w:id="0">
    <w:p w:rsidR="00CA4FED" w:rsidRDefault="00CA4FED" w:rsidP="008D25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4512"/>
      <w:gridCol w:w="4514"/>
    </w:tblGrid>
    <w:tr w:rsidR="005F15AD">
      <w:trPr>
        <w:trHeight w:val="310"/>
      </w:trPr>
      <w:tc>
        <w:tcPr>
          <w:tcW w:w="4607" w:type="dxa"/>
        </w:tcPr>
        <w:p w:rsidR="005F15AD" w:rsidRDefault="00FB4F96">
          <w:pPr>
            <w:pStyle w:val="a4"/>
            <w:jc w:val="both"/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TITLE  \* MERGEFORMAT </w:instrText>
          </w:r>
          <w:r>
            <w:rPr>
              <w:sz w:val="21"/>
            </w:rPr>
            <w:fldChar w:fldCharType="separate"/>
          </w:r>
          <w:r>
            <w:rPr>
              <w:rFonts w:hint="eastAsia"/>
              <w:sz w:val="21"/>
            </w:rPr>
            <w:t>项目开发计划</w:t>
          </w:r>
          <w:r>
            <w:rPr>
              <w:sz w:val="21"/>
            </w:rPr>
            <w:fldChar w:fldCharType="end"/>
          </w:r>
        </w:p>
      </w:tc>
      <w:tc>
        <w:tcPr>
          <w:tcW w:w="4607" w:type="dxa"/>
        </w:tcPr>
        <w:p w:rsidR="005F15AD" w:rsidRDefault="00FB4F96">
          <w:pPr>
            <w:pStyle w:val="a4"/>
            <w:jc w:val="right"/>
            <w:rPr>
              <w:sz w:val="21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 </w:instrText>
          </w:r>
          <w:r>
            <w:rPr>
              <w:rFonts w:hint="eastAsia"/>
              <w:sz w:val="21"/>
            </w:rPr>
            <w:instrText>DOCPROPERTY "</w:instrText>
          </w:r>
          <w:r>
            <w:rPr>
              <w:rFonts w:hint="eastAsia"/>
              <w:sz w:val="21"/>
            </w:rPr>
            <w:instrText>项目名称</w:instrText>
          </w:r>
          <w:r>
            <w:rPr>
              <w:rFonts w:hint="eastAsia"/>
              <w:sz w:val="21"/>
            </w:rPr>
            <w:instrText>"  \* MERGEFORMAT</w:instrText>
          </w:r>
          <w:r>
            <w:rPr>
              <w:sz w:val="21"/>
            </w:rPr>
            <w:instrText xml:space="preserve"> </w:instrText>
          </w:r>
          <w:r>
            <w:rPr>
              <w:sz w:val="21"/>
            </w:rPr>
            <w:fldChar w:fldCharType="separate"/>
          </w:r>
          <w:r>
            <w:rPr>
              <w:rFonts w:hint="eastAsia"/>
              <w:sz w:val="21"/>
            </w:rPr>
            <w:t>&lt;</w:t>
          </w:r>
          <w:r>
            <w:rPr>
              <w:rFonts w:hint="eastAsia"/>
              <w:sz w:val="21"/>
            </w:rPr>
            <w:t>大学生考试系统</w:t>
          </w:r>
          <w:r>
            <w:rPr>
              <w:rFonts w:hint="eastAsia"/>
              <w:sz w:val="21"/>
            </w:rPr>
            <w:t>&gt;</w:t>
          </w:r>
          <w:r>
            <w:rPr>
              <w:sz w:val="21"/>
            </w:rPr>
            <w:fldChar w:fldCharType="end"/>
          </w:r>
        </w:p>
      </w:tc>
    </w:tr>
  </w:tbl>
  <w:p w:rsidR="005F15AD" w:rsidRDefault="00CA4FED">
    <w:pPr>
      <w:pStyle w:val="a4"/>
      <w:tabs>
        <w:tab w:val="clear" w:pos="8306"/>
        <w:tab w:val="left" w:pos="5280"/>
      </w:tabs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in;height:139.85pt" o:bullet="t">
        <v:imagedata r:id="rId1" o:title="th[1]"/>
      </v:shape>
    </w:pict>
  </w:numPicBullet>
  <w:abstractNum w:abstractNumId="0" w15:restartNumberingAfterBreak="0">
    <w:nsid w:val="FFFFFFFB"/>
    <w:multiLevelType w:val="multilevel"/>
    <w:tmpl w:val="1440266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1181BBA"/>
    <w:multiLevelType w:val="multilevel"/>
    <w:tmpl w:val="984293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2" w15:restartNumberingAfterBreak="0">
    <w:nsid w:val="052C22CC"/>
    <w:multiLevelType w:val="singleLevel"/>
    <w:tmpl w:val="2FE0FDAA"/>
    <w:lvl w:ilvl="0">
      <w:start w:val="1"/>
      <w:numFmt w:val="decimal"/>
      <w:lvlText w:val="%1)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3" w15:restartNumberingAfterBreak="0">
    <w:nsid w:val="05A24278"/>
    <w:multiLevelType w:val="multilevel"/>
    <w:tmpl w:val="7E200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8D740CC"/>
    <w:multiLevelType w:val="hybridMultilevel"/>
    <w:tmpl w:val="25463E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0C32CFF"/>
    <w:multiLevelType w:val="singleLevel"/>
    <w:tmpl w:val="677EE7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6" w15:restartNumberingAfterBreak="0">
    <w:nsid w:val="18BF1804"/>
    <w:multiLevelType w:val="singleLevel"/>
    <w:tmpl w:val="2FE0FDAA"/>
    <w:lvl w:ilvl="0">
      <w:start w:val="1"/>
      <w:numFmt w:val="decimal"/>
      <w:lvlText w:val="%1)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7" w15:restartNumberingAfterBreak="0">
    <w:nsid w:val="25D05F96"/>
    <w:multiLevelType w:val="multilevel"/>
    <w:tmpl w:val="984293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8" w15:restartNumberingAfterBreak="0">
    <w:nsid w:val="26AE2408"/>
    <w:multiLevelType w:val="hybridMultilevel"/>
    <w:tmpl w:val="F06AC186"/>
    <w:lvl w:ilvl="0" w:tplc="0AC45804">
      <w:start w:val="1"/>
      <w:numFmt w:val="decimal"/>
      <w:lvlText w:val="%1．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9" w15:restartNumberingAfterBreak="0">
    <w:nsid w:val="32011E08"/>
    <w:multiLevelType w:val="hybridMultilevel"/>
    <w:tmpl w:val="422E5362"/>
    <w:lvl w:ilvl="0" w:tplc="5FA6B97C">
      <w:start w:val="1"/>
      <w:numFmt w:val="decimal"/>
      <w:lvlText w:val="%1．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0" w15:restartNumberingAfterBreak="0">
    <w:nsid w:val="34153CCA"/>
    <w:multiLevelType w:val="singleLevel"/>
    <w:tmpl w:val="2FE0FDAA"/>
    <w:lvl w:ilvl="0">
      <w:start w:val="1"/>
      <w:numFmt w:val="decimal"/>
      <w:lvlText w:val="%1)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11" w15:restartNumberingAfterBreak="0">
    <w:nsid w:val="372F564D"/>
    <w:multiLevelType w:val="singleLevel"/>
    <w:tmpl w:val="677EE7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2" w15:restartNumberingAfterBreak="0">
    <w:nsid w:val="3AA764BA"/>
    <w:multiLevelType w:val="multilevel"/>
    <w:tmpl w:val="4ECEB3C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 w15:restartNumberingAfterBreak="0">
    <w:nsid w:val="3E132EFB"/>
    <w:multiLevelType w:val="hybridMultilevel"/>
    <w:tmpl w:val="7EF873A2"/>
    <w:lvl w:ilvl="0" w:tplc="B16AA7E4">
      <w:start w:val="1"/>
      <w:numFmt w:val="bullet"/>
      <w:lvlText w:val=""/>
      <w:lvlPicBulletId w:val="0"/>
      <w:lvlJc w:val="left"/>
      <w:pPr>
        <w:ind w:left="-116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-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3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200" w:hanging="420"/>
      </w:pPr>
      <w:rPr>
        <w:rFonts w:ascii="Wingdings" w:hAnsi="Wingdings" w:hint="default"/>
      </w:rPr>
    </w:lvl>
  </w:abstractNum>
  <w:abstractNum w:abstractNumId="14" w15:restartNumberingAfterBreak="0">
    <w:nsid w:val="3F223CE2"/>
    <w:multiLevelType w:val="hybridMultilevel"/>
    <w:tmpl w:val="F306E516"/>
    <w:lvl w:ilvl="0" w:tplc="04090005">
      <w:start w:val="1"/>
      <w:numFmt w:val="bullet"/>
      <w:lvlText w:val="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15" w15:restartNumberingAfterBreak="0">
    <w:nsid w:val="42920D84"/>
    <w:multiLevelType w:val="hybridMultilevel"/>
    <w:tmpl w:val="1F7AD7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3EE3201"/>
    <w:multiLevelType w:val="hybridMultilevel"/>
    <w:tmpl w:val="2F84594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53064CA2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56F007B0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9" w15:restartNumberingAfterBreak="0">
    <w:nsid w:val="59978B31"/>
    <w:multiLevelType w:val="singleLevel"/>
    <w:tmpl w:val="59978B31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59978B83"/>
    <w:multiLevelType w:val="singleLevel"/>
    <w:tmpl w:val="59978B83"/>
    <w:lvl w:ilvl="0">
      <w:start w:val="1"/>
      <w:numFmt w:val="decimal"/>
      <w:suff w:val="nothing"/>
      <w:lvlText w:val="%1、"/>
      <w:lvlJc w:val="left"/>
    </w:lvl>
  </w:abstractNum>
  <w:abstractNum w:abstractNumId="21" w15:restartNumberingAfterBreak="0">
    <w:nsid w:val="5F4C3DA5"/>
    <w:multiLevelType w:val="singleLevel"/>
    <w:tmpl w:val="677EE7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2" w15:restartNumberingAfterBreak="0">
    <w:nsid w:val="62A64A15"/>
    <w:multiLevelType w:val="singleLevel"/>
    <w:tmpl w:val="9F7A82B0"/>
    <w:lvl w:ilvl="0">
      <w:start w:val="1"/>
      <w:numFmt w:val="lowerLetter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3" w15:restartNumberingAfterBreak="0">
    <w:nsid w:val="6A3A0C5C"/>
    <w:multiLevelType w:val="hybridMultilevel"/>
    <w:tmpl w:val="AB0C9E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A8F2F6F"/>
    <w:multiLevelType w:val="hybridMultilevel"/>
    <w:tmpl w:val="ED521802"/>
    <w:lvl w:ilvl="0" w:tplc="04090005">
      <w:start w:val="1"/>
      <w:numFmt w:val="bullet"/>
      <w:lvlText w:val="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25"/>
        </w:tabs>
        <w:ind w:left="4725" w:hanging="420"/>
      </w:pPr>
      <w:rPr>
        <w:rFonts w:ascii="Wingdings" w:hAnsi="Wingdings" w:hint="default"/>
      </w:rPr>
    </w:lvl>
  </w:abstractNum>
  <w:abstractNum w:abstractNumId="25" w15:restartNumberingAfterBreak="0">
    <w:nsid w:val="6AD960BC"/>
    <w:multiLevelType w:val="hybridMultilevel"/>
    <w:tmpl w:val="84F888CE"/>
    <w:lvl w:ilvl="0" w:tplc="0409000F">
      <w:start w:val="1"/>
      <w:numFmt w:val="decimal"/>
      <w:lvlText w:val="%1."/>
      <w:lvlJc w:val="left"/>
      <w:pPr>
        <w:tabs>
          <w:tab w:val="num" w:pos="845"/>
        </w:tabs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26" w15:restartNumberingAfterBreak="0">
    <w:nsid w:val="713D78D7"/>
    <w:multiLevelType w:val="multilevel"/>
    <w:tmpl w:val="294E22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3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520"/>
      </w:pPr>
      <w:rPr>
        <w:rFonts w:hint="eastAsia"/>
      </w:rPr>
    </w:lvl>
  </w:abstractNum>
  <w:abstractNum w:abstractNumId="27" w15:restartNumberingAfterBreak="0">
    <w:nsid w:val="75092557"/>
    <w:multiLevelType w:val="hybridMultilevel"/>
    <w:tmpl w:val="84F888CE"/>
    <w:lvl w:ilvl="0" w:tplc="0409000F">
      <w:start w:val="1"/>
      <w:numFmt w:val="decimal"/>
      <w:lvlText w:val="%1."/>
      <w:lvlJc w:val="left"/>
      <w:pPr>
        <w:tabs>
          <w:tab w:val="num" w:pos="845"/>
        </w:tabs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num w:numId="1">
    <w:abstractNumId w:val="21"/>
  </w:num>
  <w:num w:numId="2">
    <w:abstractNumId w:val="11"/>
  </w:num>
  <w:num w:numId="3">
    <w:abstractNumId w:val="1"/>
  </w:num>
  <w:num w:numId="4">
    <w:abstractNumId w:val="26"/>
  </w:num>
  <w:num w:numId="5">
    <w:abstractNumId w:val="5"/>
  </w:num>
  <w:num w:numId="6">
    <w:abstractNumId w:val="22"/>
  </w:num>
  <w:num w:numId="7">
    <w:abstractNumId w:val="7"/>
  </w:num>
  <w:num w:numId="8">
    <w:abstractNumId w:val="18"/>
  </w:num>
  <w:num w:numId="9">
    <w:abstractNumId w:val="17"/>
  </w:num>
  <w:num w:numId="10">
    <w:abstractNumId w:val="6"/>
  </w:num>
  <w:num w:numId="11">
    <w:abstractNumId w:val="2"/>
  </w:num>
  <w:num w:numId="12">
    <w:abstractNumId w:val="10"/>
  </w:num>
  <w:num w:numId="13">
    <w:abstractNumId w:val="9"/>
  </w:num>
  <w:num w:numId="14">
    <w:abstractNumId w:val="8"/>
  </w:num>
  <w:num w:numId="15">
    <w:abstractNumId w:val="0"/>
  </w:num>
  <w:num w:numId="16">
    <w:abstractNumId w:val="12"/>
  </w:num>
  <w:num w:numId="17">
    <w:abstractNumId w:val="14"/>
  </w:num>
  <w:num w:numId="18">
    <w:abstractNumId w:val="27"/>
  </w:num>
  <w:num w:numId="19">
    <w:abstractNumId w:val="25"/>
  </w:num>
  <w:num w:numId="20">
    <w:abstractNumId w:val="24"/>
  </w:num>
  <w:num w:numId="21">
    <w:abstractNumId w:val="16"/>
  </w:num>
  <w:num w:numId="22">
    <w:abstractNumId w:val="23"/>
  </w:num>
  <w:num w:numId="23">
    <w:abstractNumId w:val="4"/>
  </w:num>
  <w:num w:numId="24">
    <w:abstractNumId w:val="19"/>
  </w:num>
  <w:num w:numId="25">
    <w:abstractNumId w:val="20"/>
  </w:num>
  <w:num w:numId="26">
    <w:abstractNumId w:val="13"/>
  </w:num>
  <w:num w:numId="27">
    <w:abstractNumId w:val="15"/>
  </w:num>
  <w:num w:numId="28">
    <w:abstractNumId w:val="3"/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A88"/>
    <w:rsid w:val="00222D8A"/>
    <w:rsid w:val="00247637"/>
    <w:rsid w:val="003A3055"/>
    <w:rsid w:val="006164E9"/>
    <w:rsid w:val="006259FF"/>
    <w:rsid w:val="006359EA"/>
    <w:rsid w:val="00640A88"/>
    <w:rsid w:val="007132C4"/>
    <w:rsid w:val="008D25EA"/>
    <w:rsid w:val="00942880"/>
    <w:rsid w:val="00AE70CB"/>
    <w:rsid w:val="00B00A60"/>
    <w:rsid w:val="00B62731"/>
    <w:rsid w:val="00CA4FED"/>
    <w:rsid w:val="00D73B00"/>
    <w:rsid w:val="00FB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A089E6-EE05-467E-8852-F469C5692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25E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0"/>
    <w:link w:val="10"/>
    <w:qFormat/>
    <w:rsid w:val="008D25EA"/>
    <w:pPr>
      <w:keepNext/>
      <w:numPr>
        <w:numId w:val="15"/>
      </w:numPr>
      <w:spacing w:before="120" w:after="60" w:line="240" w:lineRule="atLeast"/>
      <w:jc w:val="left"/>
      <w:outlineLvl w:val="0"/>
    </w:pPr>
    <w:rPr>
      <w:rFonts w:ascii="Arial" w:hAnsi="Arial"/>
      <w:b/>
      <w:bCs/>
      <w:snapToGrid w:val="0"/>
      <w:kern w:val="0"/>
      <w:sz w:val="32"/>
      <w:szCs w:val="32"/>
    </w:rPr>
  </w:style>
  <w:style w:type="paragraph" w:styleId="2">
    <w:name w:val="heading 2"/>
    <w:basedOn w:val="1"/>
    <w:next w:val="a0"/>
    <w:link w:val="20"/>
    <w:qFormat/>
    <w:rsid w:val="008D25EA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rsid w:val="008D25EA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rsid w:val="008D25EA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rsid w:val="008D25EA"/>
    <w:pPr>
      <w:numPr>
        <w:ilvl w:val="4"/>
        <w:numId w:val="28"/>
      </w:numPr>
      <w:spacing w:before="60" w:after="60" w:line="240" w:lineRule="atLeast"/>
      <w:jc w:val="left"/>
      <w:outlineLvl w:val="4"/>
    </w:pPr>
    <w:rPr>
      <w:rFonts w:ascii="Arial" w:hAnsi="Arial"/>
      <w:i/>
      <w:snapToGrid w:val="0"/>
      <w:kern w:val="0"/>
      <w:sz w:val="20"/>
    </w:rPr>
  </w:style>
  <w:style w:type="paragraph" w:styleId="6">
    <w:name w:val="heading 6"/>
    <w:basedOn w:val="a"/>
    <w:next w:val="a"/>
    <w:link w:val="60"/>
    <w:qFormat/>
    <w:rsid w:val="008D25EA"/>
    <w:pPr>
      <w:numPr>
        <w:ilvl w:val="5"/>
        <w:numId w:val="29"/>
      </w:numPr>
      <w:spacing w:before="60" w:after="60" w:line="240" w:lineRule="atLeast"/>
      <w:jc w:val="left"/>
      <w:outlineLvl w:val="5"/>
    </w:pPr>
    <w:rPr>
      <w:rFonts w:ascii="Arial" w:hAnsi="Arial"/>
      <w:iCs/>
      <w:snapToGrid w:val="0"/>
      <w:kern w:val="0"/>
      <w:sz w:val="20"/>
    </w:rPr>
  </w:style>
  <w:style w:type="paragraph" w:styleId="7">
    <w:name w:val="heading 7"/>
    <w:basedOn w:val="a"/>
    <w:next w:val="a"/>
    <w:link w:val="70"/>
    <w:qFormat/>
    <w:rsid w:val="008D25EA"/>
    <w:pPr>
      <w:numPr>
        <w:ilvl w:val="6"/>
        <w:numId w:val="30"/>
      </w:numPr>
      <w:tabs>
        <w:tab w:val="num" w:pos="0"/>
      </w:tabs>
      <w:spacing w:before="60" w:after="60" w:line="240" w:lineRule="atLeast"/>
      <w:jc w:val="left"/>
      <w:outlineLvl w:val="6"/>
    </w:pPr>
    <w:rPr>
      <w:rFonts w:ascii="Arial" w:hAnsi="Arial"/>
      <w:i/>
      <w:snapToGrid w:val="0"/>
      <w:kern w:val="0"/>
      <w:sz w:val="20"/>
    </w:rPr>
  </w:style>
  <w:style w:type="paragraph" w:styleId="8">
    <w:name w:val="heading 8"/>
    <w:basedOn w:val="a"/>
    <w:next w:val="a"/>
    <w:link w:val="80"/>
    <w:qFormat/>
    <w:rsid w:val="008D25EA"/>
    <w:pPr>
      <w:numPr>
        <w:ilvl w:val="7"/>
        <w:numId w:val="31"/>
      </w:numPr>
      <w:tabs>
        <w:tab w:val="num" w:pos="0"/>
      </w:tabs>
      <w:spacing w:before="240" w:after="60" w:line="240" w:lineRule="atLeast"/>
      <w:ind w:left="2880"/>
      <w:jc w:val="left"/>
      <w:outlineLvl w:val="7"/>
    </w:pPr>
    <w:rPr>
      <w:rFonts w:ascii="Arial" w:hAnsi="Arial"/>
      <w:i/>
      <w:iCs/>
      <w:snapToGrid w:val="0"/>
      <w:kern w:val="0"/>
      <w:sz w:val="20"/>
    </w:rPr>
  </w:style>
  <w:style w:type="paragraph" w:styleId="9">
    <w:name w:val="heading 9"/>
    <w:basedOn w:val="a"/>
    <w:next w:val="a"/>
    <w:link w:val="90"/>
    <w:qFormat/>
    <w:rsid w:val="008D25EA"/>
    <w:pPr>
      <w:numPr>
        <w:ilvl w:val="8"/>
        <w:numId w:val="32"/>
      </w:numPr>
      <w:tabs>
        <w:tab w:val="num" w:pos="0"/>
      </w:tabs>
      <w:spacing w:before="240" w:after="60" w:line="240" w:lineRule="atLeast"/>
      <w:ind w:left="2880"/>
      <w:jc w:val="left"/>
      <w:outlineLvl w:val="8"/>
    </w:pPr>
    <w:rPr>
      <w:rFonts w:ascii="Arial" w:hAnsi="Arial"/>
      <w:b/>
      <w:bCs/>
      <w:i/>
      <w:iCs/>
      <w:snapToGrid w:val="0"/>
      <w:kern w:val="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nhideWhenUsed/>
    <w:rsid w:val="008D25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8D25EA"/>
    <w:rPr>
      <w:noProof/>
      <w:sz w:val="18"/>
      <w:szCs w:val="18"/>
    </w:rPr>
  </w:style>
  <w:style w:type="paragraph" w:styleId="a6">
    <w:name w:val="footer"/>
    <w:basedOn w:val="a"/>
    <w:link w:val="a7"/>
    <w:unhideWhenUsed/>
    <w:rsid w:val="008D25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8D25EA"/>
    <w:rPr>
      <w:noProof/>
      <w:sz w:val="18"/>
      <w:szCs w:val="18"/>
    </w:rPr>
  </w:style>
  <w:style w:type="character" w:customStyle="1" w:styleId="10">
    <w:name w:val="标题 1 字符"/>
    <w:basedOn w:val="a1"/>
    <w:link w:val="1"/>
    <w:rsid w:val="008D25EA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rsid w:val="008D25EA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rsid w:val="008D25EA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rsid w:val="008D25EA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rsid w:val="008D25EA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rsid w:val="008D25EA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sid w:val="008D25EA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sid w:val="008D25EA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rsid w:val="008D25EA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0">
    <w:name w:val="Body Text"/>
    <w:basedOn w:val="a"/>
    <w:link w:val="a8"/>
    <w:rsid w:val="008D25EA"/>
    <w:pPr>
      <w:spacing w:after="120"/>
    </w:pPr>
  </w:style>
  <w:style w:type="character" w:customStyle="1" w:styleId="a8">
    <w:name w:val="正文文本 字符"/>
    <w:basedOn w:val="a1"/>
    <w:link w:val="a0"/>
    <w:rsid w:val="008D25EA"/>
    <w:rPr>
      <w:rFonts w:ascii="Times New Roman" w:eastAsia="宋体" w:hAnsi="Times New Roman" w:cs="Times New Roman"/>
      <w:szCs w:val="20"/>
    </w:rPr>
  </w:style>
  <w:style w:type="paragraph" w:styleId="a9">
    <w:name w:val="Body Text Indent"/>
    <w:basedOn w:val="a"/>
    <w:link w:val="aa"/>
    <w:rsid w:val="008D25EA"/>
    <w:pPr>
      <w:autoSpaceDE w:val="0"/>
      <w:autoSpaceDN w:val="0"/>
      <w:adjustRightInd w:val="0"/>
      <w:spacing w:line="360" w:lineRule="auto"/>
      <w:ind w:firstLine="425"/>
    </w:pPr>
    <w:rPr>
      <w:rFonts w:ascii="Helvetica" w:hAnsi="Helvetica"/>
      <w:sz w:val="24"/>
    </w:rPr>
  </w:style>
  <w:style w:type="character" w:customStyle="1" w:styleId="aa">
    <w:name w:val="正文文本缩进 字符"/>
    <w:basedOn w:val="a1"/>
    <w:link w:val="a9"/>
    <w:rsid w:val="008D25EA"/>
    <w:rPr>
      <w:rFonts w:ascii="Helvetica" w:eastAsia="宋体" w:hAnsi="Helvetica" w:cs="Times New Roman"/>
      <w:sz w:val="24"/>
      <w:szCs w:val="20"/>
    </w:rPr>
  </w:style>
  <w:style w:type="paragraph" w:styleId="21">
    <w:name w:val="Body Text Indent 2"/>
    <w:basedOn w:val="a"/>
    <w:link w:val="22"/>
    <w:rsid w:val="008D25EA"/>
    <w:pPr>
      <w:spacing w:line="360" w:lineRule="auto"/>
      <w:ind w:leftChars="202" w:left="424" w:firstLineChars="198" w:firstLine="475"/>
    </w:pPr>
    <w:rPr>
      <w:rFonts w:ascii="宋体"/>
      <w:sz w:val="24"/>
    </w:rPr>
  </w:style>
  <w:style w:type="character" w:customStyle="1" w:styleId="22">
    <w:name w:val="正文文本缩进 2 字符"/>
    <w:basedOn w:val="a1"/>
    <w:link w:val="21"/>
    <w:rsid w:val="008D25EA"/>
    <w:rPr>
      <w:rFonts w:ascii="宋体" w:eastAsia="宋体" w:hAnsi="Times New Roman" w:cs="Times New Roman"/>
      <w:sz w:val="24"/>
      <w:szCs w:val="20"/>
    </w:rPr>
  </w:style>
  <w:style w:type="paragraph" w:customStyle="1" w:styleId="ab">
    <w:name w:val="表头"/>
    <w:basedOn w:val="a"/>
    <w:rsid w:val="008D25EA"/>
    <w:pPr>
      <w:keepNext/>
      <w:keepLines/>
      <w:spacing w:before="120" w:after="120"/>
      <w:jc w:val="center"/>
    </w:pPr>
    <w:rPr>
      <w:rFonts w:eastAsia="黑体"/>
      <w:kern w:val="44"/>
      <w:sz w:val="24"/>
    </w:rPr>
  </w:style>
  <w:style w:type="paragraph" w:styleId="ac">
    <w:name w:val="Document Map"/>
    <w:basedOn w:val="a"/>
    <w:link w:val="ad"/>
    <w:semiHidden/>
    <w:rsid w:val="008D25EA"/>
    <w:pPr>
      <w:shd w:val="clear" w:color="auto" w:fill="000080"/>
    </w:pPr>
  </w:style>
  <w:style w:type="character" w:customStyle="1" w:styleId="ad">
    <w:name w:val="文档结构图 字符"/>
    <w:basedOn w:val="a1"/>
    <w:link w:val="ac"/>
    <w:semiHidden/>
    <w:rsid w:val="008D25EA"/>
    <w:rPr>
      <w:rFonts w:ascii="Times New Roman" w:eastAsia="宋体" w:hAnsi="Times New Roman" w:cs="Times New Roman"/>
      <w:szCs w:val="20"/>
      <w:shd w:val="clear" w:color="auto" w:fill="000080"/>
    </w:rPr>
  </w:style>
  <w:style w:type="paragraph" w:customStyle="1" w:styleId="InfoBlue">
    <w:name w:val="InfoBlue"/>
    <w:basedOn w:val="a"/>
    <w:next w:val="a0"/>
    <w:autoRedefine/>
    <w:rsid w:val="008D25EA"/>
    <w:pPr>
      <w:tabs>
        <w:tab w:val="left" w:pos="540"/>
        <w:tab w:val="left" w:pos="1260"/>
      </w:tabs>
      <w:spacing w:after="120" w:line="240" w:lineRule="atLeast"/>
      <w:jc w:val="left"/>
    </w:pPr>
    <w:rPr>
      <w:rFonts w:ascii="Arial" w:hAnsi="Arial"/>
      <w:i/>
      <w:iCs/>
      <w:snapToGrid w:val="0"/>
      <w:color w:val="0000FF"/>
      <w:kern w:val="0"/>
      <w:sz w:val="20"/>
    </w:rPr>
  </w:style>
  <w:style w:type="paragraph" w:styleId="ae">
    <w:name w:val="Title"/>
    <w:basedOn w:val="a"/>
    <w:next w:val="a"/>
    <w:link w:val="af"/>
    <w:qFormat/>
    <w:rsid w:val="008D25EA"/>
    <w:pPr>
      <w:spacing w:line="240" w:lineRule="atLeast"/>
      <w:jc w:val="center"/>
    </w:pPr>
    <w:rPr>
      <w:rFonts w:ascii="Arial" w:hAnsi="Arial"/>
      <w:b/>
      <w:bCs/>
      <w:snapToGrid w:val="0"/>
      <w:kern w:val="0"/>
      <w:sz w:val="36"/>
      <w:szCs w:val="36"/>
    </w:rPr>
  </w:style>
  <w:style w:type="character" w:customStyle="1" w:styleId="af">
    <w:name w:val="标题 字符"/>
    <w:basedOn w:val="a1"/>
    <w:link w:val="ae"/>
    <w:rsid w:val="008D25EA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customStyle="1" w:styleId="TableRow">
    <w:name w:val="Table Row"/>
    <w:basedOn w:val="a"/>
    <w:rsid w:val="008D25EA"/>
    <w:pPr>
      <w:spacing w:before="60" w:after="60" w:line="240" w:lineRule="atLeast"/>
      <w:jc w:val="left"/>
    </w:pPr>
    <w:rPr>
      <w:rFonts w:ascii="Arial" w:hAnsi="Arial"/>
      <w:b/>
      <w:snapToGrid w:val="0"/>
      <w:kern w:val="0"/>
      <w:sz w:val="20"/>
    </w:rPr>
  </w:style>
  <w:style w:type="paragraph" w:styleId="11">
    <w:name w:val="toc 1"/>
    <w:basedOn w:val="a"/>
    <w:next w:val="a"/>
    <w:autoRedefine/>
    <w:uiPriority w:val="39"/>
    <w:rsid w:val="008D25EA"/>
  </w:style>
  <w:style w:type="paragraph" w:styleId="23">
    <w:name w:val="toc 2"/>
    <w:basedOn w:val="a"/>
    <w:next w:val="a"/>
    <w:autoRedefine/>
    <w:uiPriority w:val="39"/>
    <w:rsid w:val="008D25EA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8D25EA"/>
    <w:pPr>
      <w:ind w:leftChars="400" w:left="840"/>
    </w:pPr>
  </w:style>
  <w:style w:type="paragraph" w:styleId="41">
    <w:name w:val="toc 4"/>
    <w:basedOn w:val="a"/>
    <w:next w:val="a"/>
    <w:autoRedefine/>
    <w:semiHidden/>
    <w:rsid w:val="008D25EA"/>
    <w:pPr>
      <w:ind w:leftChars="600" w:left="1260"/>
    </w:pPr>
  </w:style>
  <w:style w:type="paragraph" w:styleId="51">
    <w:name w:val="toc 5"/>
    <w:basedOn w:val="a"/>
    <w:next w:val="a"/>
    <w:autoRedefine/>
    <w:semiHidden/>
    <w:rsid w:val="008D25EA"/>
    <w:pPr>
      <w:ind w:leftChars="800" w:left="1680"/>
    </w:pPr>
  </w:style>
  <w:style w:type="paragraph" w:styleId="61">
    <w:name w:val="toc 6"/>
    <w:basedOn w:val="a"/>
    <w:next w:val="a"/>
    <w:autoRedefine/>
    <w:semiHidden/>
    <w:rsid w:val="008D25EA"/>
    <w:pPr>
      <w:ind w:leftChars="1000" w:left="2100"/>
    </w:pPr>
  </w:style>
  <w:style w:type="paragraph" w:styleId="71">
    <w:name w:val="toc 7"/>
    <w:basedOn w:val="a"/>
    <w:next w:val="a"/>
    <w:autoRedefine/>
    <w:semiHidden/>
    <w:rsid w:val="008D25EA"/>
    <w:pPr>
      <w:ind w:leftChars="1200" w:left="2520"/>
    </w:pPr>
  </w:style>
  <w:style w:type="paragraph" w:styleId="81">
    <w:name w:val="toc 8"/>
    <w:basedOn w:val="a"/>
    <w:next w:val="a"/>
    <w:autoRedefine/>
    <w:semiHidden/>
    <w:rsid w:val="008D25EA"/>
    <w:pPr>
      <w:ind w:leftChars="1400" w:left="2940"/>
    </w:pPr>
  </w:style>
  <w:style w:type="paragraph" w:styleId="91">
    <w:name w:val="toc 9"/>
    <w:basedOn w:val="a"/>
    <w:next w:val="a"/>
    <w:autoRedefine/>
    <w:semiHidden/>
    <w:rsid w:val="008D25EA"/>
    <w:pPr>
      <w:ind w:leftChars="1600" w:left="3360"/>
    </w:pPr>
  </w:style>
  <w:style w:type="paragraph" w:styleId="12">
    <w:name w:val="index 1"/>
    <w:basedOn w:val="a"/>
    <w:next w:val="a"/>
    <w:autoRedefine/>
    <w:semiHidden/>
    <w:rsid w:val="008D25EA"/>
  </w:style>
  <w:style w:type="paragraph" w:styleId="24">
    <w:name w:val="index 2"/>
    <w:basedOn w:val="a"/>
    <w:next w:val="a"/>
    <w:autoRedefine/>
    <w:semiHidden/>
    <w:rsid w:val="008D25EA"/>
    <w:pPr>
      <w:ind w:leftChars="200" w:left="200"/>
    </w:pPr>
  </w:style>
  <w:style w:type="paragraph" w:styleId="32">
    <w:name w:val="index 3"/>
    <w:basedOn w:val="a"/>
    <w:next w:val="a"/>
    <w:autoRedefine/>
    <w:semiHidden/>
    <w:rsid w:val="008D25EA"/>
    <w:pPr>
      <w:ind w:leftChars="400" w:left="400"/>
    </w:pPr>
  </w:style>
  <w:style w:type="paragraph" w:styleId="42">
    <w:name w:val="index 4"/>
    <w:basedOn w:val="a"/>
    <w:next w:val="a"/>
    <w:autoRedefine/>
    <w:semiHidden/>
    <w:rsid w:val="008D25EA"/>
    <w:pPr>
      <w:ind w:leftChars="600" w:left="600"/>
    </w:pPr>
  </w:style>
  <w:style w:type="paragraph" w:styleId="52">
    <w:name w:val="index 5"/>
    <w:basedOn w:val="a"/>
    <w:next w:val="a"/>
    <w:autoRedefine/>
    <w:semiHidden/>
    <w:rsid w:val="008D25EA"/>
    <w:pPr>
      <w:ind w:leftChars="800" w:left="800"/>
    </w:pPr>
  </w:style>
  <w:style w:type="paragraph" w:styleId="62">
    <w:name w:val="index 6"/>
    <w:basedOn w:val="a"/>
    <w:next w:val="a"/>
    <w:autoRedefine/>
    <w:semiHidden/>
    <w:rsid w:val="008D25EA"/>
    <w:pPr>
      <w:ind w:leftChars="1000" w:left="1000"/>
    </w:pPr>
  </w:style>
  <w:style w:type="paragraph" w:styleId="72">
    <w:name w:val="index 7"/>
    <w:basedOn w:val="a"/>
    <w:next w:val="a"/>
    <w:autoRedefine/>
    <w:semiHidden/>
    <w:rsid w:val="008D25EA"/>
    <w:pPr>
      <w:ind w:leftChars="1200" w:left="1200"/>
    </w:pPr>
  </w:style>
  <w:style w:type="paragraph" w:styleId="82">
    <w:name w:val="index 8"/>
    <w:basedOn w:val="a"/>
    <w:next w:val="a"/>
    <w:autoRedefine/>
    <w:semiHidden/>
    <w:rsid w:val="008D25EA"/>
    <w:pPr>
      <w:ind w:leftChars="1400" w:left="1400"/>
    </w:pPr>
  </w:style>
  <w:style w:type="paragraph" w:styleId="92">
    <w:name w:val="index 9"/>
    <w:basedOn w:val="a"/>
    <w:next w:val="a"/>
    <w:autoRedefine/>
    <w:semiHidden/>
    <w:rsid w:val="008D25EA"/>
    <w:pPr>
      <w:ind w:leftChars="1600" w:left="1600"/>
    </w:pPr>
  </w:style>
  <w:style w:type="paragraph" w:styleId="af0">
    <w:name w:val="index heading"/>
    <w:basedOn w:val="a"/>
    <w:next w:val="12"/>
    <w:semiHidden/>
    <w:rsid w:val="008D25EA"/>
  </w:style>
  <w:style w:type="character" w:styleId="af1">
    <w:name w:val="Hyperlink"/>
    <w:uiPriority w:val="99"/>
    <w:rsid w:val="008D25EA"/>
    <w:rPr>
      <w:color w:val="0000FF"/>
      <w:u w:val="single"/>
    </w:rPr>
  </w:style>
  <w:style w:type="character" w:styleId="af2">
    <w:name w:val="page number"/>
    <w:basedOn w:val="a1"/>
    <w:rsid w:val="008D25EA"/>
  </w:style>
  <w:style w:type="paragraph" w:styleId="33">
    <w:name w:val="Body Text Indent 3"/>
    <w:basedOn w:val="a"/>
    <w:link w:val="34"/>
    <w:rsid w:val="008D25EA"/>
    <w:pPr>
      <w:spacing w:line="360" w:lineRule="auto"/>
      <w:ind w:firstLine="420"/>
    </w:pPr>
    <w:rPr>
      <w:rFonts w:ascii="Arial" w:hAnsi="Arial"/>
      <w:i/>
      <w:iCs/>
      <w:snapToGrid w:val="0"/>
      <w:color w:val="0000FF"/>
      <w:kern w:val="0"/>
      <w:sz w:val="20"/>
    </w:rPr>
  </w:style>
  <w:style w:type="character" w:customStyle="1" w:styleId="34">
    <w:name w:val="正文文本缩进 3 字符"/>
    <w:basedOn w:val="a1"/>
    <w:link w:val="33"/>
    <w:rsid w:val="008D25EA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</w:rPr>
  </w:style>
  <w:style w:type="table" w:styleId="af3">
    <w:name w:val="Table Grid"/>
    <w:basedOn w:val="a2"/>
    <w:rsid w:val="008D25E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link w:val="af5"/>
    <w:uiPriority w:val="1"/>
    <w:qFormat/>
    <w:rsid w:val="008D25EA"/>
    <w:rPr>
      <w:rFonts w:ascii="Calibri" w:eastAsia="宋体" w:hAnsi="Calibri" w:cs="Times New Roman"/>
      <w:kern w:val="0"/>
      <w:sz w:val="22"/>
    </w:rPr>
  </w:style>
  <w:style w:type="character" w:customStyle="1" w:styleId="af5">
    <w:name w:val="无间隔 字符"/>
    <w:link w:val="af4"/>
    <w:uiPriority w:val="1"/>
    <w:rsid w:val="008D25EA"/>
    <w:rPr>
      <w:rFonts w:ascii="Calibri" w:eastAsia="宋体" w:hAnsi="Calibri" w:cs="Times New Roman"/>
      <w:kern w:val="0"/>
      <w:sz w:val="22"/>
    </w:rPr>
  </w:style>
  <w:style w:type="paragraph" w:styleId="af6">
    <w:name w:val="List Paragraph"/>
    <w:basedOn w:val="a"/>
    <w:uiPriority w:val="34"/>
    <w:qFormat/>
    <w:rsid w:val="008D25EA"/>
    <w:pPr>
      <w:ind w:firstLineChars="200" w:firstLine="420"/>
    </w:pPr>
    <w:rPr>
      <w:rFonts w:ascii="Calibri" w:hAnsi="Calibri"/>
      <w:szCs w:val="22"/>
    </w:rPr>
  </w:style>
  <w:style w:type="character" w:customStyle="1" w:styleId="richtext3">
    <w:name w:val="richtext3"/>
    <w:rsid w:val="008D25EA"/>
  </w:style>
  <w:style w:type="character" w:customStyle="1" w:styleId="pl1">
    <w:name w:val="pl1"/>
    <w:rsid w:val="008D25EA"/>
    <w:rPr>
      <w:rFonts w:ascii="Arial" w:hAnsi="Arial" w:cs="Arial" w:hint="default"/>
      <w:color w:val="66666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book.douban.com/search/Sevta%20Smirnov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tuijianshu.net/article-8483-1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nk.zhihu.com/?target=http%3A//www.kancloud.cn/wizardforcel/apache-doc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link.zhihu.com/?target=http%3A//www.kancloud.cn/k12_develop/mysql5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zhihu.com/?target=http%3A//php.net/manual/zh/" TargetMode="Externa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900</Words>
  <Characters>5130</Characters>
  <Application>Microsoft Office Word</Application>
  <DocSecurity>0</DocSecurity>
  <Lines>42</Lines>
  <Paragraphs>12</Paragraphs>
  <ScaleCrop>false</ScaleCrop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夏雨柔</dc:creator>
  <cp:keywords/>
  <dc:description/>
  <cp:lastModifiedBy>夏雨柔</cp:lastModifiedBy>
  <cp:revision>6</cp:revision>
  <dcterms:created xsi:type="dcterms:W3CDTF">2017-08-23T07:03:00Z</dcterms:created>
  <dcterms:modified xsi:type="dcterms:W3CDTF">2017-09-20T02:59:00Z</dcterms:modified>
</cp:coreProperties>
</file>